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B1ACE" w14:textId="77777777" w:rsidR="002A61ED" w:rsidRDefault="002A61ED" w:rsidP="002A61ED">
      <w:pPr>
        <w:rPr>
          <w:rFonts w:cs="Times New Roman"/>
          <w:b/>
          <w:sz w:val="40"/>
          <w:szCs w:val="40"/>
          <w:lang w:val="en-US"/>
        </w:rPr>
      </w:pPr>
    </w:p>
    <w:p w14:paraId="4F603F94" w14:textId="77777777" w:rsidR="002A61ED" w:rsidRDefault="002A61ED" w:rsidP="002A61ED">
      <w:pPr>
        <w:rPr>
          <w:rFonts w:cs="Times New Roman"/>
          <w:b/>
          <w:sz w:val="40"/>
          <w:szCs w:val="40"/>
          <w:lang w:val="en-US"/>
        </w:rPr>
      </w:pPr>
    </w:p>
    <w:p w14:paraId="3A73FC97" w14:textId="77777777" w:rsidR="002A61ED" w:rsidRDefault="002A61ED" w:rsidP="002A61ED">
      <w:pPr>
        <w:rPr>
          <w:rFonts w:cs="Times New Roman"/>
          <w:b/>
          <w:sz w:val="40"/>
          <w:szCs w:val="40"/>
          <w:lang w:val="en-US"/>
        </w:rPr>
      </w:pPr>
    </w:p>
    <w:p w14:paraId="0EADEEF2" w14:textId="77777777" w:rsidR="002A61ED" w:rsidRDefault="002A61ED" w:rsidP="002A61ED">
      <w:pPr>
        <w:rPr>
          <w:rFonts w:cs="Times New Roman"/>
          <w:b/>
          <w:sz w:val="40"/>
          <w:szCs w:val="40"/>
          <w:lang w:val="en-US"/>
        </w:rPr>
      </w:pPr>
    </w:p>
    <w:p w14:paraId="41B47555" w14:textId="77777777" w:rsidR="002A61ED" w:rsidRDefault="002A61ED" w:rsidP="002A61ED">
      <w:pPr>
        <w:rPr>
          <w:rFonts w:cs="Times New Roman"/>
          <w:b/>
          <w:sz w:val="40"/>
          <w:szCs w:val="40"/>
          <w:lang w:val="en-US"/>
        </w:rPr>
      </w:pPr>
    </w:p>
    <w:p w14:paraId="4306194B" w14:textId="77777777" w:rsidR="002A61ED" w:rsidRDefault="002A61ED" w:rsidP="002A61ED">
      <w:pPr>
        <w:rPr>
          <w:rFonts w:cs="Times New Roman"/>
          <w:b/>
          <w:sz w:val="40"/>
          <w:szCs w:val="40"/>
          <w:lang w:val="en-US"/>
        </w:rPr>
      </w:pPr>
    </w:p>
    <w:p w14:paraId="5C051CCC" w14:textId="77777777" w:rsidR="002A61ED" w:rsidRDefault="002A61ED" w:rsidP="002A61ED">
      <w:pPr>
        <w:rPr>
          <w:rFonts w:cs="Times New Roman"/>
          <w:b/>
          <w:sz w:val="40"/>
          <w:szCs w:val="40"/>
          <w:lang w:val="en-US"/>
        </w:rPr>
      </w:pPr>
    </w:p>
    <w:p w14:paraId="4B2EB40C" w14:textId="77777777" w:rsidR="002A61ED" w:rsidRDefault="002A61ED" w:rsidP="002A61ED">
      <w:pPr>
        <w:rPr>
          <w:rFonts w:cs="Times New Roman"/>
          <w:b/>
          <w:sz w:val="40"/>
          <w:szCs w:val="40"/>
          <w:lang w:val="en-US"/>
        </w:rPr>
      </w:pPr>
    </w:p>
    <w:p w14:paraId="59BE0673" w14:textId="77777777" w:rsidR="00B47619" w:rsidRPr="00B47619" w:rsidRDefault="002A61ED" w:rsidP="00B47619">
      <w:pPr>
        <w:jc w:val="center"/>
        <w:rPr>
          <w:rFonts w:cs="Times New Roman"/>
          <w:b/>
          <w:sz w:val="56"/>
          <w:szCs w:val="56"/>
          <w:lang w:val="en-US"/>
        </w:rPr>
      </w:pPr>
      <w:r w:rsidRPr="00B47619">
        <w:rPr>
          <w:rFonts w:cs="Times New Roman"/>
          <w:b/>
          <w:sz w:val="56"/>
          <w:szCs w:val="56"/>
          <w:lang w:val="en-US"/>
        </w:rPr>
        <w:t>KỊCH BẢN KINH DOANH</w:t>
      </w:r>
    </w:p>
    <w:p w14:paraId="6A0A5EAA" w14:textId="77777777" w:rsidR="000E57C0" w:rsidRPr="00B47619" w:rsidRDefault="002A61ED" w:rsidP="00B47619">
      <w:pPr>
        <w:jc w:val="center"/>
        <w:rPr>
          <w:rFonts w:cs="Times New Roman"/>
          <w:b/>
          <w:sz w:val="56"/>
          <w:szCs w:val="56"/>
          <w:lang w:val="en-US"/>
        </w:rPr>
      </w:pPr>
      <w:r w:rsidRPr="00B47619">
        <w:rPr>
          <w:rFonts w:cs="Times New Roman"/>
          <w:b/>
          <w:sz w:val="56"/>
          <w:szCs w:val="56"/>
          <w:lang w:val="en-US"/>
        </w:rPr>
        <w:t>DỊCH VỤ MYVIDEO</w:t>
      </w:r>
    </w:p>
    <w:p w14:paraId="2ADE8763" w14:textId="77777777" w:rsidR="002A61ED" w:rsidRDefault="002A61ED" w:rsidP="002A61ED">
      <w:pPr>
        <w:rPr>
          <w:rFonts w:cs="Times New Roman"/>
          <w:b/>
          <w:sz w:val="28"/>
          <w:lang w:val="en-US"/>
        </w:rPr>
      </w:pPr>
    </w:p>
    <w:p w14:paraId="35FC9C75" w14:textId="77777777" w:rsidR="002A61ED" w:rsidRDefault="002A61ED" w:rsidP="002A61ED">
      <w:pPr>
        <w:rPr>
          <w:rFonts w:cs="Times New Roman"/>
          <w:b/>
          <w:sz w:val="28"/>
          <w:lang w:val="en-US"/>
        </w:rPr>
      </w:pPr>
    </w:p>
    <w:p w14:paraId="370B16E3" w14:textId="77777777" w:rsidR="002A61ED" w:rsidRDefault="002A61ED" w:rsidP="002A61ED">
      <w:pPr>
        <w:rPr>
          <w:rFonts w:cs="Times New Roman"/>
          <w:b/>
          <w:sz w:val="28"/>
          <w:lang w:val="en-US"/>
        </w:rPr>
      </w:pPr>
    </w:p>
    <w:p w14:paraId="3F79C8E6" w14:textId="77777777" w:rsidR="002A61ED" w:rsidRDefault="002A61ED" w:rsidP="002A61ED">
      <w:pPr>
        <w:rPr>
          <w:rFonts w:cs="Times New Roman"/>
          <w:b/>
          <w:sz w:val="28"/>
          <w:lang w:val="en-US"/>
        </w:rPr>
      </w:pPr>
    </w:p>
    <w:p w14:paraId="3E1CEF81" w14:textId="77777777" w:rsidR="002A61ED" w:rsidRDefault="002A61ED" w:rsidP="002A61ED">
      <w:pPr>
        <w:rPr>
          <w:rFonts w:cs="Times New Roman"/>
          <w:b/>
          <w:sz w:val="28"/>
          <w:lang w:val="en-US"/>
        </w:rPr>
      </w:pPr>
    </w:p>
    <w:p w14:paraId="771CFA6E" w14:textId="77777777" w:rsidR="002A61ED" w:rsidRDefault="002A61ED" w:rsidP="002A61ED">
      <w:pPr>
        <w:rPr>
          <w:rFonts w:cs="Times New Roman"/>
          <w:b/>
          <w:sz w:val="28"/>
          <w:lang w:val="en-US"/>
        </w:rPr>
      </w:pPr>
    </w:p>
    <w:p w14:paraId="2DC0549C" w14:textId="77777777" w:rsidR="002A61ED" w:rsidRDefault="002A61ED" w:rsidP="002A61ED">
      <w:pPr>
        <w:rPr>
          <w:rFonts w:cs="Times New Roman"/>
          <w:b/>
          <w:sz w:val="28"/>
          <w:lang w:val="en-US"/>
        </w:rPr>
      </w:pPr>
    </w:p>
    <w:p w14:paraId="467AA7E2" w14:textId="77777777" w:rsidR="002A61ED" w:rsidRDefault="002A61ED" w:rsidP="002A61ED">
      <w:pPr>
        <w:rPr>
          <w:rFonts w:cs="Times New Roman"/>
          <w:b/>
          <w:sz w:val="28"/>
          <w:lang w:val="en-US"/>
        </w:rPr>
      </w:pPr>
    </w:p>
    <w:p w14:paraId="6A876051" w14:textId="77777777" w:rsidR="002A61ED" w:rsidRDefault="002A61ED" w:rsidP="002A61ED">
      <w:pPr>
        <w:rPr>
          <w:rFonts w:cs="Times New Roman"/>
          <w:b/>
          <w:sz w:val="28"/>
          <w:lang w:val="en-US"/>
        </w:rPr>
      </w:pPr>
    </w:p>
    <w:p w14:paraId="6686EDBF" w14:textId="77777777" w:rsidR="002A61ED" w:rsidRDefault="002A61ED" w:rsidP="002A61ED">
      <w:pPr>
        <w:rPr>
          <w:rFonts w:cs="Times New Roman"/>
          <w:b/>
          <w:sz w:val="28"/>
          <w:lang w:val="en-US"/>
        </w:rPr>
      </w:pPr>
    </w:p>
    <w:p w14:paraId="615BAEEC" w14:textId="77777777" w:rsidR="002A61ED" w:rsidRDefault="002A61ED" w:rsidP="002A61ED">
      <w:pPr>
        <w:rPr>
          <w:rFonts w:cs="Times New Roman"/>
          <w:b/>
          <w:sz w:val="28"/>
          <w:lang w:val="en-US"/>
        </w:rPr>
      </w:pPr>
    </w:p>
    <w:p w14:paraId="15527B37" w14:textId="77777777" w:rsidR="002A61ED" w:rsidRDefault="002A61ED" w:rsidP="002A61ED">
      <w:pPr>
        <w:rPr>
          <w:rFonts w:cs="Times New Roman"/>
          <w:b/>
          <w:sz w:val="28"/>
          <w:lang w:val="en-US"/>
        </w:rPr>
      </w:pPr>
    </w:p>
    <w:p w14:paraId="184D9A8A" w14:textId="77777777" w:rsidR="005C7052" w:rsidRPr="005C7052" w:rsidRDefault="005C7052" w:rsidP="005C7052">
      <w:pPr>
        <w:pStyle w:val="ListParagraph"/>
        <w:numPr>
          <w:ilvl w:val="1"/>
          <w:numId w:val="24"/>
        </w:numPr>
        <w:outlineLvl w:val="0"/>
        <w:rPr>
          <w:rFonts w:cs="Times New Roman"/>
          <w:b/>
          <w:lang w:val="en-US"/>
        </w:rPr>
      </w:pPr>
      <w:bookmarkStart w:id="0" w:name="_Toc422476822"/>
      <w:r>
        <w:rPr>
          <w:rFonts w:cs="Times New Roman"/>
          <w:b/>
          <w:lang w:val="en-US"/>
        </w:rPr>
        <w:t>Tổng quan dịch vụ</w:t>
      </w:r>
    </w:p>
    <w:p w14:paraId="742E6464" w14:textId="77777777" w:rsidR="000E57C0" w:rsidRPr="002A61ED" w:rsidRDefault="000E57C0" w:rsidP="005C7052">
      <w:pPr>
        <w:pStyle w:val="ListParagraph"/>
        <w:numPr>
          <w:ilvl w:val="1"/>
          <w:numId w:val="25"/>
        </w:numPr>
        <w:outlineLvl w:val="0"/>
        <w:rPr>
          <w:rFonts w:cs="Times New Roman"/>
          <w:b/>
        </w:rPr>
      </w:pPr>
      <w:r w:rsidRPr="002A61ED">
        <w:rPr>
          <w:rFonts w:cs="Times New Roman"/>
          <w:b/>
        </w:rPr>
        <w:t>Giới thiệu dịch vụ</w:t>
      </w:r>
      <w:bookmarkEnd w:id="0"/>
    </w:p>
    <w:p w14:paraId="32CE3C60" w14:textId="77777777" w:rsidR="00C01479" w:rsidRPr="006C2489" w:rsidRDefault="00C01479" w:rsidP="00C01479">
      <w:pPr>
        <w:pStyle w:val="Heading21"/>
        <w:numPr>
          <w:ilvl w:val="0"/>
          <w:numId w:val="0"/>
        </w:numPr>
        <w:spacing w:after="0"/>
        <w:ind w:left="540"/>
        <w:jc w:val="both"/>
        <w:rPr>
          <w:szCs w:val="24"/>
        </w:rPr>
      </w:pPr>
      <w:r w:rsidRPr="006C2489">
        <w:rPr>
          <w:szCs w:val="24"/>
        </w:rPr>
        <w:t>Tên gọi:</w:t>
      </w:r>
      <w:r>
        <w:rPr>
          <w:szCs w:val="24"/>
          <w:lang w:val="en-US"/>
        </w:rPr>
        <w:t xml:space="preserve"> </w:t>
      </w:r>
      <w:r>
        <w:rPr>
          <w:b/>
          <w:szCs w:val="24"/>
          <w:lang w:val="en-US"/>
        </w:rPr>
        <w:t>MY VIDEO</w:t>
      </w:r>
    </w:p>
    <w:p w14:paraId="2CEF0605" w14:textId="77777777" w:rsidR="00C01479" w:rsidRPr="00FE7084" w:rsidRDefault="00C01479" w:rsidP="00C01479">
      <w:pPr>
        <w:pStyle w:val="Heading21"/>
        <w:numPr>
          <w:ilvl w:val="0"/>
          <w:numId w:val="0"/>
        </w:numPr>
        <w:spacing w:after="0"/>
        <w:ind w:left="540"/>
        <w:jc w:val="both"/>
        <w:rPr>
          <w:szCs w:val="24"/>
        </w:rPr>
      </w:pPr>
      <w:r w:rsidRPr="006C2489">
        <w:rPr>
          <w:szCs w:val="24"/>
        </w:rPr>
        <w:t>Logo dịch vụ:</w:t>
      </w:r>
      <w:r>
        <w:rPr>
          <w:szCs w:val="24"/>
          <w:lang w:val="en-US"/>
        </w:rPr>
        <w:t xml:space="preserve"> </w:t>
      </w:r>
      <w:r w:rsidRPr="006C2489">
        <w:rPr>
          <w:szCs w:val="24"/>
          <w:lang w:val="en-US"/>
        </w:rPr>
        <w:t>N/A</w:t>
      </w:r>
    </w:p>
    <w:p w14:paraId="68C6AACE" w14:textId="77777777" w:rsidR="00C01479" w:rsidRDefault="00C01479" w:rsidP="00C01479">
      <w:pPr>
        <w:pStyle w:val="Heading21"/>
        <w:numPr>
          <w:ilvl w:val="0"/>
          <w:numId w:val="0"/>
        </w:numPr>
        <w:spacing w:after="0"/>
        <w:ind w:left="540"/>
        <w:jc w:val="both"/>
        <w:rPr>
          <w:rStyle w:val="Hyperlink"/>
          <w:lang w:val="en-US"/>
        </w:rPr>
      </w:pPr>
      <w:r w:rsidRPr="006C2489">
        <w:rPr>
          <w:szCs w:val="24"/>
        </w:rPr>
        <w:t>Địa chỉ website</w:t>
      </w:r>
      <w:r w:rsidR="00B47619">
        <w:rPr>
          <w:szCs w:val="24"/>
          <w:lang w:val="en-US"/>
        </w:rPr>
        <w:t>/wap</w:t>
      </w:r>
      <w:r>
        <w:rPr>
          <w:szCs w:val="24"/>
          <w:lang w:val="en-US"/>
        </w:rPr>
        <w:t xml:space="preserve">: </w:t>
      </w:r>
      <w:hyperlink r:id="rId6" w:history="1">
        <w:r w:rsidRPr="004F5838">
          <w:rPr>
            <w:rStyle w:val="Hyperlink"/>
          </w:rPr>
          <w:t>http://</w:t>
        </w:r>
        <w:r w:rsidRPr="004F5838">
          <w:rPr>
            <w:rStyle w:val="Hyperlink"/>
            <w:lang w:val="en-US"/>
          </w:rPr>
          <w:t>myvideo.vn</w:t>
        </w:r>
      </w:hyperlink>
    </w:p>
    <w:p w14:paraId="28939B7F" w14:textId="77777777" w:rsidR="00C01479" w:rsidRPr="006C2489" w:rsidRDefault="00C01479" w:rsidP="00C01479">
      <w:pPr>
        <w:pStyle w:val="Heading21"/>
        <w:numPr>
          <w:ilvl w:val="0"/>
          <w:numId w:val="0"/>
        </w:numPr>
        <w:spacing w:after="0"/>
        <w:ind w:left="540"/>
        <w:jc w:val="both"/>
        <w:rPr>
          <w:szCs w:val="24"/>
        </w:rPr>
      </w:pPr>
      <w:r w:rsidRPr="006C2489">
        <w:rPr>
          <w:szCs w:val="24"/>
          <w:lang w:val="en-US"/>
        </w:rPr>
        <w:t>Ứng dụng Client có trên Appstore:</w:t>
      </w:r>
      <w:r w:rsidR="00B47619">
        <w:rPr>
          <w:szCs w:val="24"/>
          <w:lang w:val="en-US"/>
        </w:rPr>
        <w:t xml:space="preserve"> MyVideo</w:t>
      </w:r>
    </w:p>
    <w:p w14:paraId="41C117E0" w14:textId="77777777" w:rsidR="00C01479" w:rsidRPr="00B47619" w:rsidRDefault="00C01479" w:rsidP="00C01479">
      <w:pPr>
        <w:pStyle w:val="Heading21"/>
        <w:numPr>
          <w:ilvl w:val="0"/>
          <w:numId w:val="0"/>
        </w:numPr>
        <w:spacing w:after="0"/>
        <w:ind w:left="540"/>
        <w:jc w:val="both"/>
        <w:rPr>
          <w:szCs w:val="24"/>
          <w:lang w:val="en-US"/>
        </w:rPr>
      </w:pPr>
      <w:r w:rsidRPr="00FE7084">
        <w:rPr>
          <w:szCs w:val="24"/>
        </w:rPr>
        <w:t xml:space="preserve">Đầu số dịch vụ: </w:t>
      </w:r>
      <w:r w:rsidR="00B47619">
        <w:rPr>
          <w:szCs w:val="24"/>
        </w:rPr>
        <w:t>1334</w:t>
      </w:r>
    </w:p>
    <w:p w14:paraId="27BDC3D1" w14:textId="77777777" w:rsidR="00C01479" w:rsidRPr="00C01479" w:rsidRDefault="00C01479" w:rsidP="00C01479">
      <w:pPr>
        <w:spacing w:line="276" w:lineRule="auto"/>
        <w:ind w:firstLine="360"/>
        <w:rPr>
          <w:rFonts w:cs="Times New Roman"/>
          <w:szCs w:val="24"/>
          <w:lang w:val="en-US"/>
        </w:rPr>
      </w:pPr>
      <w:r w:rsidRPr="00197AD9">
        <w:rPr>
          <w:rFonts w:cs="Times New Roman"/>
          <w:i/>
          <w:szCs w:val="24"/>
        </w:rPr>
        <w:t>Mô tả tóm tắt về dịch vụ</w:t>
      </w:r>
      <w:r w:rsidRPr="00197AD9">
        <w:rPr>
          <w:rFonts w:cs="Times New Roman"/>
          <w:szCs w:val="24"/>
        </w:rPr>
        <w:t xml:space="preserve">: </w:t>
      </w:r>
      <w:r w:rsidR="0054148D">
        <w:rPr>
          <w:rFonts w:cs="Times New Roman"/>
          <w:szCs w:val="24"/>
        </w:rPr>
        <w:t>MY VIDEO</w:t>
      </w:r>
      <w:r w:rsidRPr="00197AD9">
        <w:rPr>
          <w:rFonts w:cs="Times New Roman"/>
          <w:szCs w:val="24"/>
        </w:rPr>
        <w:t xml:space="preserve"> là dịch vụ Cổng thông tin video tổng hợp, cung cấp cho khách hàng các tiện ích: xem truyền hình, video online; tải video về điện thoại di động hoặc máy tính. </w:t>
      </w:r>
      <w:r w:rsidRPr="00D6070E">
        <w:rPr>
          <w:rFonts w:cs="Times New Roman"/>
          <w:szCs w:val="24"/>
        </w:rPr>
        <w:t xml:space="preserve">Kho video của </w:t>
      </w:r>
      <w:r>
        <w:rPr>
          <w:rFonts w:cs="Times New Roman"/>
          <w:szCs w:val="24"/>
          <w:lang w:val="en-US"/>
        </w:rPr>
        <w:t xml:space="preserve">My Video </w:t>
      </w:r>
      <w:r w:rsidRPr="00D6070E">
        <w:rPr>
          <w:rFonts w:cs="Times New Roman"/>
          <w:szCs w:val="24"/>
        </w:rPr>
        <w:t>, nội dung phong phú, đa dạng chia thành các gói nội dung chuyên biệt và và liên tục cập nhật hàng ngày.</w:t>
      </w:r>
      <w:r>
        <w:rPr>
          <w:rFonts w:cs="Times New Roman"/>
          <w:szCs w:val="24"/>
          <w:lang w:val="en-US"/>
        </w:rPr>
        <w:t xml:space="preserve"> Đối tượng mà My Video hướng tới là khách hàng có độ tuổi từ 16 -35 tuổi nên nội dung cung cấp mang tính giả</w:t>
      </w:r>
      <w:r w:rsidR="0027027C">
        <w:rPr>
          <w:rFonts w:cs="Times New Roman"/>
          <w:szCs w:val="24"/>
          <w:lang w:val="en-US"/>
        </w:rPr>
        <w:t>i trí cao.</w:t>
      </w:r>
    </w:p>
    <w:p w14:paraId="360E01CB" w14:textId="77777777" w:rsidR="00C01479" w:rsidRPr="00D6070E" w:rsidRDefault="00C01479" w:rsidP="00C01479">
      <w:pPr>
        <w:spacing w:line="276" w:lineRule="auto"/>
        <w:ind w:firstLine="360"/>
        <w:rPr>
          <w:rFonts w:cs="Times New Roman"/>
          <w:szCs w:val="24"/>
        </w:rPr>
      </w:pPr>
      <w:r w:rsidRPr="00D6070E">
        <w:rPr>
          <w:rFonts w:cs="Times New Roman"/>
          <w:szCs w:val="24"/>
        </w:rPr>
        <w:t>Dịch vụ cung cấp trên các thiết bị di động (điện thoại, máy tính bảng), máy tính thông qua wapsite/website dịch vụ.</w:t>
      </w:r>
    </w:p>
    <w:p w14:paraId="52678C8E" w14:textId="77777777" w:rsidR="000E57C0" w:rsidRPr="006D240F" w:rsidRDefault="000E57C0" w:rsidP="000E57C0">
      <w:pPr>
        <w:ind w:firstLine="360"/>
        <w:rPr>
          <w:rFonts w:cs="Times New Roman"/>
          <w:sz w:val="8"/>
        </w:rPr>
      </w:pPr>
    </w:p>
    <w:p w14:paraId="69880C2F" w14:textId="77777777" w:rsidR="000E57C0" w:rsidRPr="006D240F" w:rsidRDefault="000E57C0" w:rsidP="005C7052">
      <w:pPr>
        <w:pStyle w:val="ListParagraph"/>
        <w:numPr>
          <w:ilvl w:val="1"/>
          <w:numId w:val="25"/>
        </w:numPr>
        <w:outlineLvl w:val="0"/>
        <w:rPr>
          <w:rFonts w:cs="Times New Roman"/>
          <w:b/>
        </w:rPr>
      </w:pPr>
      <w:bookmarkStart w:id="1" w:name="_Toc422476823"/>
      <w:r w:rsidRPr="006D240F">
        <w:rPr>
          <w:rFonts w:cs="Times New Roman"/>
          <w:b/>
        </w:rPr>
        <w:t>Điều ki</w:t>
      </w:r>
      <w:r w:rsidRPr="002A61ED">
        <w:rPr>
          <w:rFonts w:cs="Times New Roman"/>
          <w:b/>
        </w:rPr>
        <w:t>ệ</w:t>
      </w:r>
      <w:r w:rsidRPr="006D240F">
        <w:rPr>
          <w:rFonts w:cs="Times New Roman"/>
          <w:b/>
        </w:rPr>
        <w:t>n sử dụng dịch vụ:</w:t>
      </w:r>
      <w:bookmarkEnd w:id="1"/>
    </w:p>
    <w:p w14:paraId="234856CB" w14:textId="77777777" w:rsidR="000E57C0" w:rsidRPr="006D240F" w:rsidRDefault="000E57C0" w:rsidP="000E57C0">
      <w:bookmarkStart w:id="2" w:name="_Toc420509200"/>
      <w:bookmarkStart w:id="3" w:name="_Toc420509436"/>
      <w:bookmarkStart w:id="4" w:name="_Toc420509639"/>
      <w:r w:rsidRPr="006D240F">
        <w:t xml:space="preserve">Toàn bộ thuê bao đang hoạt động 2 chiều trên mạng </w:t>
      </w:r>
      <w:r w:rsidR="00881E34">
        <w:rPr>
          <w:lang w:val="en-US"/>
        </w:rPr>
        <w:t>VINAPHONE</w:t>
      </w:r>
      <w:r w:rsidRPr="006D240F">
        <w:t>; đăng ký và sử dụng dịch vụ</w:t>
      </w:r>
      <w:bookmarkEnd w:id="2"/>
      <w:bookmarkEnd w:id="3"/>
      <w:bookmarkEnd w:id="4"/>
    </w:p>
    <w:p w14:paraId="29367CEB" w14:textId="77777777" w:rsidR="000E57C0" w:rsidRPr="006D240F" w:rsidRDefault="000E57C0" w:rsidP="000E57C0">
      <w:pPr>
        <w:pStyle w:val="ListParagraph"/>
        <w:numPr>
          <w:ilvl w:val="0"/>
          <w:numId w:val="7"/>
        </w:numPr>
        <w:tabs>
          <w:tab w:val="left" w:pos="360"/>
        </w:tabs>
        <w:ind w:left="360"/>
        <w:contextualSpacing w:val="0"/>
        <w:rPr>
          <w:rFonts w:cs="Times New Roman"/>
        </w:rPr>
      </w:pPr>
      <w:r w:rsidRPr="006D240F">
        <w:rPr>
          <w:rFonts w:cs="Times New Roman"/>
        </w:rPr>
        <w:t>Đối với khách hàng sử dụng dịch vụ qua wapsite:</w:t>
      </w:r>
    </w:p>
    <w:p w14:paraId="2A630EAD" w14:textId="77777777" w:rsidR="000E57C0" w:rsidRPr="006D240F" w:rsidRDefault="000E57C0" w:rsidP="000E57C0">
      <w:pPr>
        <w:pStyle w:val="ListParagraph"/>
        <w:numPr>
          <w:ilvl w:val="0"/>
          <w:numId w:val="8"/>
        </w:numPr>
        <w:tabs>
          <w:tab w:val="left" w:pos="360"/>
        </w:tabs>
        <w:ind w:left="360"/>
        <w:rPr>
          <w:rFonts w:cs="Times New Roman"/>
        </w:rPr>
      </w:pPr>
      <w:r w:rsidRPr="006D240F">
        <w:rPr>
          <w:rFonts w:cs="Times New Roman"/>
        </w:rPr>
        <w:t xml:space="preserve">Thuê bao phải đăng kí dịch vụ Mobile Internet của </w:t>
      </w:r>
      <w:r w:rsidR="00881E34">
        <w:rPr>
          <w:rFonts w:cs="Times New Roman"/>
          <w:lang w:val="en-US"/>
        </w:rPr>
        <w:t>VINAPHONE</w:t>
      </w:r>
      <w:r w:rsidRPr="006D240F">
        <w:rPr>
          <w:rFonts w:cs="Times New Roman"/>
        </w:rPr>
        <w:t>.</w:t>
      </w:r>
    </w:p>
    <w:p w14:paraId="3536CB61" w14:textId="77777777" w:rsidR="000E57C0" w:rsidRPr="006D240F" w:rsidRDefault="000E57C0" w:rsidP="000E57C0">
      <w:pPr>
        <w:pStyle w:val="ListParagraph"/>
        <w:numPr>
          <w:ilvl w:val="0"/>
          <w:numId w:val="8"/>
        </w:numPr>
        <w:tabs>
          <w:tab w:val="left" w:pos="360"/>
        </w:tabs>
        <w:ind w:left="360"/>
        <w:rPr>
          <w:rFonts w:cs="Times New Roman"/>
        </w:rPr>
      </w:pPr>
      <w:r w:rsidRPr="006D240F">
        <w:rPr>
          <w:rFonts w:cs="Times New Roman"/>
        </w:rPr>
        <w:t>Thuê bao sử dụng đầu máy cuối hỗ trợ GPRS/EDGE/3G và đang hoạt động trong vùng phủ sóng GPRS/EDGE/3G.</w:t>
      </w:r>
    </w:p>
    <w:p w14:paraId="12251B7D" w14:textId="77777777" w:rsidR="000E57C0" w:rsidRPr="002A61ED" w:rsidRDefault="000E57C0" w:rsidP="005C7052">
      <w:pPr>
        <w:pStyle w:val="ListParagraph"/>
        <w:numPr>
          <w:ilvl w:val="1"/>
          <w:numId w:val="25"/>
        </w:numPr>
        <w:outlineLvl w:val="0"/>
        <w:rPr>
          <w:rFonts w:cs="Times New Roman"/>
          <w:b/>
        </w:rPr>
      </w:pPr>
      <w:r w:rsidRPr="002A61ED">
        <w:rPr>
          <w:rFonts w:cs="Times New Roman"/>
          <w:b/>
        </w:rPr>
        <w:t xml:space="preserve"> </w:t>
      </w:r>
      <w:bookmarkStart w:id="5" w:name="_Toc422476824"/>
      <w:r w:rsidRPr="006D240F">
        <w:rPr>
          <w:rFonts w:cs="Times New Roman"/>
          <w:b/>
        </w:rPr>
        <w:t>Hình thức cung cấp dịch vụ:</w:t>
      </w:r>
      <w:bookmarkEnd w:id="5"/>
    </w:p>
    <w:p w14:paraId="349C3652" w14:textId="77777777" w:rsidR="000E57C0" w:rsidRPr="006D240F" w:rsidRDefault="000E57C0" w:rsidP="000E57C0">
      <w:pPr>
        <w:pStyle w:val="ListParagraph"/>
        <w:numPr>
          <w:ilvl w:val="0"/>
          <w:numId w:val="5"/>
        </w:numPr>
        <w:tabs>
          <w:tab w:val="left" w:pos="360"/>
        </w:tabs>
        <w:ind w:left="360"/>
        <w:rPr>
          <w:rFonts w:cs="Times New Roman"/>
        </w:rPr>
      </w:pPr>
      <w:r w:rsidRPr="006D240F">
        <w:rPr>
          <w:rFonts w:cs="Times New Roman"/>
        </w:rPr>
        <w:t xml:space="preserve">Dịch vụ cung cấp dưới hình thức sử dụng đăng ký gói dịch vụ. Khi khách hàng tiến hành đăng ký gói, khách hàng có </w:t>
      </w:r>
      <w:r>
        <w:rPr>
          <w:rFonts w:cs="Times New Roman"/>
          <w:lang w:val="en-US"/>
        </w:rPr>
        <w:t xml:space="preserve">các </w:t>
      </w:r>
      <w:r w:rsidRPr="006D240F">
        <w:rPr>
          <w:rFonts w:cs="Times New Roman"/>
        </w:rPr>
        <w:t>quyền</w:t>
      </w:r>
      <w:r>
        <w:rPr>
          <w:rFonts w:cs="Times New Roman"/>
          <w:lang w:val="en-US"/>
        </w:rPr>
        <w:t xml:space="preserve"> sau</w:t>
      </w:r>
      <w:r w:rsidRPr="006D240F">
        <w:rPr>
          <w:rFonts w:cs="Times New Roman"/>
        </w:rPr>
        <w:t xml:space="preserve"> :</w:t>
      </w:r>
    </w:p>
    <w:p w14:paraId="67DCAC32" w14:textId="77777777" w:rsidR="009E6A52" w:rsidRDefault="000E57C0" w:rsidP="000E57C0">
      <w:pPr>
        <w:pStyle w:val="BodyTextIndent"/>
        <w:numPr>
          <w:ilvl w:val="0"/>
          <w:numId w:val="6"/>
        </w:numPr>
        <w:tabs>
          <w:tab w:val="left" w:pos="360"/>
        </w:tabs>
        <w:spacing w:after="0" w:line="360" w:lineRule="auto"/>
        <w:ind w:left="360"/>
        <w:jc w:val="both"/>
        <w:rPr>
          <w:ins w:id="6" w:author="Microsoft Office User" w:date="2016-03-11T10:45:00Z"/>
        </w:rPr>
      </w:pPr>
      <w:r w:rsidRPr="006D240F">
        <w:t xml:space="preserve">Miễn phí 01 ngày đầu tiên cho </w:t>
      </w:r>
      <w:r w:rsidRPr="006D240F">
        <w:rPr>
          <w:lang w:val="vi-VN"/>
        </w:rPr>
        <w:t>tất cả các gói thuê bao</w:t>
      </w:r>
      <w:r w:rsidRPr="006D240F">
        <w:t xml:space="preserve"> </w:t>
      </w:r>
    </w:p>
    <w:p w14:paraId="17C6F426" w14:textId="77777777" w:rsidR="000E57C0" w:rsidRPr="006D240F" w:rsidRDefault="000E57C0" w:rsidP="000E57C0">
      <w:pPr>
        <w:pStyle w:val="BodyTextIndent"/>
        <w:numPr>
          <w:ilvl w:val="0"/>
          <w:numId w:val="6"/>
        </w:numPr>
        <w:tabs>
          <w:tab w:val="left" w:pos="360"/>
        </w:tabs>
        <w:spacing w:after="0" w:line="360" w:lineRule="auto"/>
        <w:ind w:left="360"/>
        <w:jc w:val="both"/>
      </w:pPr>
      <w:r w:rsidRPr="006D240F">
        <w:t>Miễn phí data khi truy cập wapsite, client của dịch vụ.</w:t>
      </w:r>
    </w:p>
    <w:p w14:paraId="4691248E" w14:textId="77777777" w:rsidR="000E57C0" w:rsidRPr="006D240F" w:rsidRDefault="000E57C0" w:rsidP="000E57C0">
      <w:pPr>
        <w:pStyle w:val="ListParagraph"/>
        <w:numPr>
          <w:ilvl w:val="0"/>
          <w:numId w:val="6"/>
        </w:numPr>
        <w:ind w:left="360"/>
        <w:rPr>
          <w:rFonts w:cs="Times New Roman"/>
        </w:rPr>
      </w:pPr>
      <w:r w:rsidRPr="006D240F">
        <w:rPr>
          <w:rFonts w:cs="Times New Roman"/>
        </w:rPr>
        <w:t xml:space="preserve">Miễn phí toàn bộ nội dung có trong gói dịch vụ khách hàng đã đăng ký. Khách hàng có thể truy cập để xem online với các nội dung có sẵn trên các kênh website/wapsite. </w:t>
      </w:r>
    </w:p>
    <w:p w14:paraId="493431C1" w14:textId="77777777" w:rsidR="000E57C0" w:rsidRPr="006D240F" w:rsidRDefault="000E57C0" w:rsidP="000E57C0">
      <w:pPr>
        <w:pStyle w:val="ListParagraph"/>
        <w:numPr>
          <w:ilvl w:val="0"/>
          <w:numId w:val="6"/>
        </w:numPr>
        <w:ind w:left="360"/>
        <w:rPr>
          <w:rFonts w:cs="Times New Roman"/>
        </w:rPr>
      </w:pPr>
      <w:r w:rsidRPr="006D240F">
        <w:rPr>
          <w:rFonts w:cs="Times New Roman"/>
        </w:rPr>
        <w:t>Khách hàng thực hiện tải nội dung thì mất cước như giá cước được niêm yết trên website/wapsite.</w:t>
      </w:r>
    </w:p>
    <w:p w14:paraId="72658E9B" w14:textId="77777777" w:rsidR="000E57C0" w:rsidRPr="006D240F" w:rsidRDefault="000E57C0" w:rsidP="000E57C0">
      <w:pPr>
        <w:pStyle w:val="ListParagraph"/>
        <w:numPr>
          <w:ilvl w:val="0"/>
          <w:numId w:val="5"/>
        </w:numPr>
        <w:ind w:left="360"/>
        <w:rPr>
          <w:rFonts w:cs="Times New Roman"/>
        </w:rPr>
      </w:pPr>
      <w:r w:rsidRPr="006D240F">
        <w:rPr>
          <w:rFonts w:cs="Times New Roman"/>
        </w:rPr>
        <w:t xml:space="preserve">Đối với khách hàng không đăng ký </w:t>
      </w:r>
      <w:r w:rsidR="002A61ED">
        <w:rPr>
          <w:rFonts w:cs="Times New Roman"/>
          <w:lang w:val="en-US"/>
        </w:rPr>
        <w:t xml:space="preserve">gói cước : </w:t>
      </w:r>
    </w:p>
    <w:p w14:paraId="3D1CB3D0" w14:textId="77777777" w:rsidR="000E57C0" w:rsidRPr="006D240F" w:rsidRDefault="000E57C0" w:rsidP="000E57C0">
      <w:pPr>
        <w:pStyle w:val="ListParagraph"/>
        <w:numPr>
          <w:ilvl w:val="0"/>
          <w:numId w:val="6"/>
        </w:numPr>
        <w:ind w:left="360"/>
        <w:rPr>
          <w:rFonts w:cs="Times New Roman"/>
        </w:rPr>
      </w:pPr>
      <w:r w:rsidRPr="006D240F">
        <w:rPr>
          <w:rFonts w:cs="Times New Roman"/>
        </w:rPr>
        <w:lastRenderedPageBreak/>
        <w:t>Khách hàng khi truy cập vào website/ wapsite của dịch vụ có thể mua các nội dung lẻ mà không cần đăng ký sử dụng gói thuê bao. Trước khi thực hiện trừ tiền trong tài khoản của khách hàng đều có thông báo hiển thị ngay trên giao diện của website/ wapsite.</w:t>
      </w:r>
    </w:p>
    <w:p w14:paraId="112B14CC" w14:textId="77777777" w:rsidR="000E57C0" w:rsidRDefault="000E57C0" w:rsidP="005C7052">
      <w:pPr>
        <w:pStyle w:val="ListParagraph"/>
        <w:numPr>
          <w:ilvl w:val="1"/>
          <w:numId w:val="25"/>
        </w:numPr>
        <w:outlineLvl w:val="0"/>
        <w:rPr>
          <w:rFonts w:cs="Times New Roman"/>
          <w:b/>
        </w:rPr>
      </w:pPr>
      <w:bookmarkStart w:id="7" w:name="_Toc422476825"/>
      <w:r w:rsidRPr="006D240F">
        <w:rPr>
          <w:rFonts w:cs="Times New Roman"/>
          <w:b/>
        </w:rPr>
        <w:t>Các gói nội dung dịch vụ</w:t>
      </w:r>
      <w:bookmarkEnd w:id="7"/>
    </w:p>
    <w:p w14:paraId="3CC98E9B" w14:textId="77777777" w:rsidR="00881E34" w:rsidRPr="00881E34" w:rsidRDefault="00881E34" w:rsidP="00881E34">
      <w:pPr>
        <w:pStyle w:val="ListParagraph"/>
        <w:keepNext/>
        <w:keepLines/>
        <w:numPr>
          <w:ilvl w:val="0"/>
          <w:numId w:val="21"/>
        </w:numPr>
        <w:spacing w:line="276" w:lineRule="auto"/>
        <w:rPr>
          <w:rFonts w:cs="Times New Roman"/>
        </w:rPr>
      </w:pPr>
      <w:r w:rsidRPr="00881E34">
        <w:rPr>
          <w:rFonts w:cs="Times New Roman"/>
          <w:i/>
          <w:iCs/>
        </w:rPr>
        <w:t xml:space="preserve">Âm nhạc </w:t>
      </w:r>
      <w:r w:rsidRPr="00881E34">
        <w:rPr>
          <w:rFonts w:cs="Times New Roman"/>
        </w:rPr>
        <w:t>: Bản quyền Gameshow, Clip của  Hàn Quốc, Thái Lan …</w:t>
      </w:r>
    </w:p>
    <w:p w14:paraId="1B70A880" w14:textId="77777777" w:rsidR="00881E34" w:rsidRPr="00881E34" w:rsidRDefault="00881E34" w:rsidP="00881E34">
      <w:pPr>
        <w:pStyle w:val="ListParagraph"/>
        <w:keepNext/>
        <w:keepLines/>
        <w:numPr>
          <w:ilvl w:val="0"/>
          <w:numId w:val="21"/>
        </w:numPr>
        <w:spacing w:line="276" w:lineRule="auto"/>
        <w:rPr>
          <w:rFonts w:cs="Times New Roman"/>
        </w:rPr>
      </w:pPr>
      <w:r w:rsidRPr="00881E34">
        <w:rPr>
          <w:rFonts w:cs="Times New Roman"/>
          <w:i/>
          <w:iCs/>
        </w:rPr>
        <w:t>Phim</w:t>
      </w:r>
      <w:r w:rsidRPr="00881E34">
        <w:rPr>
          <w:rFonts w:cs="Times New Roman"/>
        </w:rPr>
        <w:t xml:space="preserve"> : 10.000 bộ phim bản quyền của Cục điện ảnh, Kho phim Hàn : Drama, Phim lẻ, phim hoạt hình Hàn , Tây Ban Nha ..</w:t>
      </w:r>
    </w:p>
    <w:p w14:paraId="4BFD0852" w14:textId="77777777" w:rsidR="00881E34" w:rsidRPr="00881E34" w:rsidRDefault="00881E34" w:rsidP="00881E34">
      <w:pPr>
        <w:pStyle w:val="ListParagraph"/>
        <w:keepNext/>
        <w:keepLines/>
        <w:numPr>
          <w:ilvl w:val="0"/>
          <w:numId w:val="21"/>
        </w:numPr>
        <w:spacing w:line="276" w:lineRule="auto"/>
        <w:rPr>
          <w:rFonts w:cs="Times New Roman"/>
        </w:rPr>
      </w:pPr>
      <w:r w:rsidRPr="00881E34">
        <w:rPr>
          <w:rFonts w:cs="Times New Roman"/>
          <w:i/>
          <w:iCs/>
        </w:rPr>
        <w:t>Nhịp sống trẻ</w:t>
      </w:r>
      <w:r w:rsidRPr="00881E34">
        <w:rPr>
          <w:rFonts w:cs="Times New Roman"/>
        </w:rPr>
        <w:t xml:space="preserve">: Clip cập nhật các thông tin hoạt động của giới trẻ trong nước và quốc tế. </w:t>
      </w:r>
    </w:p>
    <w:p w14:paraId="4535191D" w14:textId="77777777" w:rsidR="00881E34" w:rsidRPr="00881E34" w:rsidRDefault="00881E34" w:rsidP="00881E34">
      <w:pPr>
        <w:pStyle w:val="ListParagraph"/>
        <w:keepNext/>
        <w:keepLines/>
        <w:numPr>
          <w:ilvl w:val="0"/>
          <w:numId w:val="21"/>
        </w:numPr>
        <w:spacing w:line="276" w:lineRule="auto"/>
        <w:rPr>
          <w:rFonts w:cs="Times New Roman"/>
        </w:rPr>
      </w:pPr>
      <w:r w:rsidRPr="00881E34">
        <w:rPr>
          <w:rFonts w:cs="Times New Roman"/>
          <w:i/>
          <w:iCs/>
        </w:rPr>
        <w:t xml:space="preserve">Thể thao : </w:t>
      </w:r>
      <w:r w:rsidRPr="00881E34">
        <w:rPr>
          <w:rFonts w:cs="Times New Roman"/>
        </w:rPr>
        <w:t>Hợp tác với Hàng thông tấn AP ( Mỹ ) cập nhật thường xuyên các Clip thể thao trên thế giới.</w:t>
      </w:r>
      <w:r w:rsidRPr="00881E34">
        <w:rPr>
          <w:rFonts w:cs="Times New Roman"/>
          <w:i/>
          <w:iCs/>
        </w:rPr>
        <w:t xml:space="preserve"> </w:t>
      </w:r>
    </w:p>
    <w:p w14:paraId="211159E2" w14:textId="77777777" w:rsidR="00881E34" w:rsidRPr="00881E34" w:rsidRDefault="00881E34" w:rsidP="00881E34">
      <w:pPr>
        <w:pStyle w:val="ListParagraph"/>
        <w:keepNext/>
        <w:keepLines/>
        <w:numPr>
          <w:ilvl w:val="0"/>
          <w:numId w:val="21"/>
        </w:numPr>
        <w:spacing w:line="276" w:lineRule="auto"/>
        <w:rPr>
          <w:rFonts w:cs="Times New Roman"/>
        </w:rPr>
      </w:pPr>
      <w:r w:rsidRPr="00881E34">
        <w:rPr>
          <w:rFonts w:cs="Times New Roman"/>
          <w:i/>
          <w:iCs/>
        </w:rPr>
        <w:t xml:space="preserve">Giaó dục </w:t>
      </w:r>
      <w:r w:rsidRPr="00881E34">
        <w:rPr>
          <w:rFonts w:cs="Times New Roman"/>
        </w:rPr>
        <w:t>: Cập nhật các Clip dạy và học Kỹ năng mềm, Tiếng Anh …</w:t>
      </w:r>
    </w:p>
    <w:p w14:paraId="31B1FF9B" w14:textId="77777777" w:rsidR="00881E34" w:rsidRPr="00881E34" w:rsidRDefault="00881E34" w:rsidP="00881E34">
      <w:pPr>
        <w:pStyle w:val="ListParagraph"/>
        <w:keepNext/>
        <w:keepLines/>
        <w:numPr>
          <w:ilvl w:val="0"/>
          <w:numId w:val="21"/>
        </w:numPr>
        <w:spacing w:line="276" w:lineRule="auto"/>
        <w:rPr>
          <w:rFonts w:cs="Times New Roman"/>
        </w:rPr>
      </w:pPr>
      <w:r w:rsidRPr="00881E34">
        <w:rPr>
          <w:rFonts w:cs="Times New Roman"/>
          <w:i/>
          <w:iCs/>
        </w:rPr>
        <w:t xml:space="preserve">Thời trang  </w:t>
      </w:r>
      <w:r w:rsidRPr="00881E34">
        <w:rPr>
          <w:rFonts w:cs="Times New Roman"/>
        </w:rPr>
        <w:t xml:space="preserve">: Cập nhật các Clip về thời trang, hướng dẫn làm đẹp, xu hướng làm đẹp </w:t>
      </w:r>
    </w:p>
    <w:p w14:paraId="14A7A23F" w14:textId="77777777" w:rsidR="00881E34" w:rsidRPr="00881E34" w:rsidRDefault="00881E34" w:rsidP="00881E34">
      <w:pPr>
        <w:pStyle w:val="ListParagraph"/>
        <w:keepNext/>
        <w:keepLines/>
        <w:numPr>
          <w:ilvl w:val="0"/>
          <w:numId w:val="21"/>
        </w:numPr>
        <w:spacing w:line="276" w:lineRule="auto"/>
        <w:rPr>
          <w:rFonts w:cs="Times New Roman"/>
        </w:rPr>
      </w:pPr>
      <w:r w:rsidRPr="00881E34">
        <w:rPr>
          <w:rFonts w:cs="Times New Roman"/>
          <w:i/>
          <w:iCs/>
        </w:rPr>
        <w:t>Game</w:t>
      </w:r>
      <w:r w:rsidRPr="00881E34">
        <w:rPr>
          <w:rFonts w:cs="Times New Roman"/>
        </w:rPr>
        <w:t xml:space="preserve"> : Cập nhật các Clip phong phú về E-sport, AOE, Dota </w:t>
      </w:r>
    </w:p>
    <w:p w14:paraId="7E08028E" w14:textId="77777777" w:rsidR="00881E34" w:rsidRPr="00B47619" w:rsidRDefault="00881E34" w:rsidP="00881E34">
      <w:pPr>
        <w:pStyle w:val="ListParagraph"/>
        <w:keepNext/>
        <w:keepLines/>
        <w:numPr>
          <w:ilvl w:val="0"/>
          <w:numId w:val="21"/>
        </w:numPr>
        <w:spacing w:line="276" w:lineRule="auto"/>
        <w:rPr>
          <w:rFonts w:cs="Times New Roman"/>
        </w:rPr>
      </w:pPr>
      <w:r w:rsidRPr="00881E34">
        <w:rPr>
          <w:rFonts w:cs="Times New Roman"/>
          <w:i/>
          <w:iCs/>
        </w:rPr>
        <w:t xml:space="preserve">Sao + </w:t>
      </w:r>
      <w:r w:rsidRPr="00881E34">
        <w:rPr>
          <w:rFonts w:cs="Times New Roman"/>
        </w:rPr>
        <w:t>: Cập nhật các Clip về đời sống ngôi sao điện ảnh, người mẫu trong giới Showbiz</w:t>
      </w:r>
    </w:p>
    <w:p w14:paraId="14570038" w14:textId="77777777" w:rsidR="00B47619" w:rsidRPr="00881E34" w:rsidRDefault="00B47619" w:rsidP="00881E34">
      <w:pPr>
        <w:pStyle w:val="ListParagraph"/>
        <w:keepNext/>
        <w:keepLines/>
        <w:numPr>
          <w:ilvl w:val="0"/>
          <w:numId w:val="21"/>
        </w:numPr>
        <w:spacing w:line="276" w:lineRule="auto"/>
        <w:rPr>
          <w:rFonts w:cs="Times New Roman"/>
        </w:rPr>
      </w:pPr>
      <w:r>
        <w:rPr>
          <w:rFonts w:cs="Times New Roman"/>
          <w:i/>
          <w:iCs/>
          <w:lang w:val="en-US"/>
        </w:rPr>
        <w:t>Tổng hợp</w:t>
      </w:r>
      <w:r w:rsidRPr="00B47619">
        <w:rPr>
          <w:rFonts w:cs="Times New Roman"/>
        </w:rPr>
        <w:t>:</w:t>
      </w:r>
      <w:r>
        <w:rPr>
          <w:rFonts w:cs="Times New Roman"/>
          <w:lang w:val="en-US"/>
        </w:rPr>
        <w:t xml:space="preserve"> Xem tất cả nội dung của dịch vụ.</w:t>
      </w:r>
    </w:p>
    <w:p w14:paraId="68B016EB" w14:textId="6C795B4D" w:rsidR="00881E34" w:rsidRPr="006D240F" w:rsidDel="00D0434F" w:rsidRDefault="00881E34" w:rsidP="00881E34">
      <w:pPr>
        <w:pStyle w:val="ListParagraph"/>
        <w:ind w:left="567"/>
        <w:outlineLvl w:val="1"/>
        <w:rPr>
          <w:del w:id="8" w:author="DungTP" w:date="2016-04-07T11:32:00Z"/>
          <w:rFonts w:cs="Times New Roman"/>
          <w:b/>
        </w:rPr>
      </w:pPr>
    </w:p>
    <w:p w14:paraId="466C2683" w14:textId="77777777" w:rsidR="000E57C0" w:rsidRPr="006D240F" w:rsidRDefault="000E57C0" w:rsidP="005C7052">
      <w:pPr>
        <w:pStyle w:val="ListParagraph"/>
        <w:numPr>
          <w:ilvl w:val="1"/>
          <w:numId w:val="25"/>
        </w:numPr>
        <w:outlineLvl w:val="0"/>
        <w:rPr>
          <w:rFonts w:cs="Times New Roman"/>
          <w:b/>
        </w:rPr>
      </w:pPr>
      <w:bookmarkStart w:id="9" w:name="_Toc422476826"/>
      <w:bookmarkStart w:id="10" w:name="_GoBack"/>
      <w:bookmarkEnd w:id="10"/>
      <w:r w:rsidRPr="006D240F">
        <w:rPr>
          <w:rFonts w:cs="Times New Roman"/>
          <w:b/>
        </w:rPr>
        <w:t>Đăng ký, hủy dịch vụ</w:t>
      </w:r>
      <w:bookmarkEnd w:id="9"/>
    </w:p>
    <w:p w14:paraId="3E0E5412" w14:textId="77777777" w:rsidR="000E57C0" w:rsidRPr="006D240F" w:rsidRDefault="000E57C0" w:rsidP="000E57C0">
      <w:pPr>
        <w:pStyle w:val="ListParagraph"/>
        <w:numPr>
          <w:ilvl w:val="0"/>
          <w:numId w:val="4"/>
        </w:numPr>
        <w:ind w:left="360"/>
        <w:contextualSpacing w:val="0"/>
        <w:rPr>
          <w:rFonts w:cs="Times New Roman"/>
        </w:rPr>
      </w:pPr>
      <w:r w:rsidRPr="006D240F">
        <w:rPr>
          <w:rFonts w:cs="Times New Roman"/>
        </w:rPr>
        <w:t>Khách hàng phải đăng ký mới có thể sử dụng được dịch vụ.</w:t>
      </w:r>
    </w:p>
    <w:p w14:paraId="46BC0045" w14:textId="77777777" w:rsidR="000E57C0" w:rsidRPr="006D240F" w:rsidRDefault="000E57C0" w:rsidP="000E57C0">
      <w:pPr>
        <w:pStyle w:val="ListParagraph"/>
        <w:numPr>
          <w:ilvl w:val="0"/>
          <w:numId w:val="4"/>
        </w:numPr>
        <w:ind w:left="360"/>
        <w:contextualSpacing w:val="0"/>
        <w:rPr>
          <w:rFonts w:cs="Times New Roman"/>
        </w:rPr>
      </w:pPr>
      <w:r w:rsidRPr="006D240F">
        <w:rPr>
          <w:rFonts w:cs="Times New Roman"/>
        </w:rPr>
        <w:t>Khách hàng có cách để đăng/ hủy ký dịch vụ qua các cách sau:</w:t>
      </w:r>
    </w:p>
    <w:p w14:paraId="356326B7" w14:textId="77777777" w:rsidR="000E57C0" w:rsidRPr="006D240F" w:rsidRDefault="000E57C0" w:rsidP="000E57C0">
      <w:pPr>
        <w:pStyle w:val="ListParagraph"/>
        <w:numPr>
          <w:ilvl w:val="0"/>
          <w:numId w:val="2"/>
        </w:numPr>
        <w:ind w:left="567" w:hanging="283"/>
        <w:rPr>
          <w:rFonts w:cs="Times New Roman"/>
        </w:rPr>
      </w:pPr>
      <w:r w:rsidRPr="006D240F">
        <w:rPr>
          <w:rFonts w:cs="Times New Roman"/>
        </w:rPr>
        <w:t xml:space="preserve">Đăng ký qua SMS: Soạn tin theo cú pháp “DK_mã gói” gửi xxxx </w:t>
      </w:r>
    </w:p>
    <w:p w14:paraId="37D1178B" w14:textId="77777777" w:rsidR="000E57C0" w:rsidRPr="006D240F" w:rsidRDefault="000E57C0" w:rsidP="000E57C0">
      <w:pPr>
        <w:pStyle w:val="ListParagraph"/>
        <w:numPr>
          <w:ilvl w:val="0"/>
          <w:numId w:val="2"/>
        </w:numPr>
        <w:ind w:left="567" w:hanging="283"/>
        <w:rPr>
          <w:rFonts w:cs="Times New Roman"/>
        </w:rPr>
      </w:pPr>
      <w:r w:rsidRPr="006D240F">
        <w:rPr>
          <w:rFonts w:cs="Times New Roman"/>
        </w:rPr>
        <w:t xml:space="preserve">Đăng ký hoặc website/ wapsite : </w:t>
      </w:r>
      <w:hyperlink r:id="rId7" w:history="1">
        <w:r w:rsidRPr="004F5838">
          <w:rPr>
            <w:rStyle w:val="Hyperlink"/>
            <w:rFonts w:cs="Times New Roman"/>
          </w:rPr>
          <w:t>http://</w:t>
        </w:r>
        <w:r w:rsidRPr="004F5838">
          <w:rPr>
            <w:rStyle w:val="Hyperlink"/>
            <w:rFonts w:cs="Times New Roman"/>
            <w:lang w:val="en-US"/>
          </w:rPr>
          <w:t>myvideo.vn</w:t>
        </w:r>
      </w:hyperlink>
    </w:p>
    <w:p w14:paraId="6B80F9E6" w14:textId="77777777" w:rsidR="000E57C0" w:rsidRPr="0098551C" w:rsidRDefault="000E57C0" w:rsidP="000E57C0">
      <w:pPr>
        <w:pStyle w:val="ListParagraph"/>
        <w:numPr>
          <w:ilvl w:val="0"/>
          <w:numId w:val="3"/>
        </w:numPr>
        <w:ind w:left="567" w:hanging="283"/>
        <w:rPr>
          <w:rFonts w:cs="Times New Roman"/>
        </w:rPr>
      </w:pPr>
      <w:r w:rsidRPr="006D240F">
        <w:rPr>
          <w:rFonts w:cs="Times New Roman"/>
        </w:rPr>
        <w:t>Hủy: Soạn tin theo cú pháp “HUY_mã gói” gửi xxx</w:t>
      </w:r>
    </w:p>
    <w:p w14:paraId="4DFFD48E" w14:textId="77777777" w:rsidR="000E57C0" w:rsidRPr="006D240F" w:rsidRDefault="000E57C0" w:rsidP="000E57C0">
      <w:pPr>
        <w:pStyle w:val="ListParagraph"/>
        <w:numPr>
          <w:ilvl w:val="0"/>
          <w:numId w:val="3"/>
        </w:numPr>
        <w:ind w:left="567" w:hanging="283"/>
        <w:rPr>
          <w:rFonts w:cs="Times New Roman"/>
        </w:rPr>
      </w:pPr>
      <w:r>
        <w:rPr>
          <w:rFonts w:cs="Times New Roman"/>
          <w:lang w:val="en-US"/>
        </w:rPr>
        <w:t>Các gói nội dung con trong từng danh mục sẽ được khai báo khi có các gói nội dung chuyên biệt</w:t>
      </w:r>
    </w:p>
    <w:p w14:paraId="6A8A29EB" w14:textId="77777777" w:rsidR="000E57C0" w:rsidRPr="006D240F" w:rsidRDefault="002A61ED" w:rsidP="005C7052">
      <w:pPr>
        <w:pStyle w:val="ListParagraph"/>
        <w:numPr>
          <w:ilvl w:val="1"/>
          <w:numId w:val="25"/>
        </w:numPr>
        <w:outlineLvl w:val="0"/>
        <w:rPr>
          <w:rFonts w:cs="Times New Roman"/>
          <w:b/>
        </w:rPr>
      </w:pPr>
      <w:r w:rsidRPr="009E138B">
        <w:rPr>
          <w:rFonts w:cs="Times New Roman"/>
          <w:b/>
        </w:rPr>
        <w:t>Phương thức tính cước</w:t>
      </w:r>
    </w:p>
    <w:p w14:paraId="51771082" w14:textId="77777777" w:rsidR="000E57C0" w:rsidRPr="006D240F" w:rsidRDefault="000E57C0" w:rsidP="000E57C0">
      <w:pPr>
        <w:pStyle w:val="ListParagraph"/>
        <w:ind w:left="0"/>
        <w:contextualSpacing w:val="0"/>
        <w:rPr>
          <w:rFonts w:cs="Times New Roman"/>
          <w:sz w:val="4"/>
        </w:rPr>
      </w:pPr>
    </w:p>
    <w:p w14:paraId="5FC139E5" w14:textId="77777777" w:rsidR="000E57C0" w:rsidRPr="002A61ED" w:rsidRDefault="002A61ED" w:rsidP="002A61ED">
      <w:pPr>
        <w:pStyle w:val="ListParagraph"/>
        <w:numPr>
          <w:ilvl w:val="0"/>
          <w:numId w:val="4"/>
        </w:numPr>
        <w:ind w:left="360"/>
        <w:contextualSpacing w:val="0"/>
        <w:rPr>
          <w:rStyle w:val="IntenseEmphasis"/>
          <w:rFonts w:cs="Times New Roman"/>
          <w:b w:val="0"/>
          <w:bCs w:val="0"/>
          <w:i w:val="0"/>
          <w:iCs w:val="0"/>
          <w:color w:val="auto"/>
        </w:rPr>
      </w:pPr>
      <w:r w:rsidRPr="002A61ED">
        <w:rPr>
          <w:rStyle w:val="IntenseEmphasis"/>
          <w:rFonts w:cs="Times New Roman"/>
          <w:b w:val="0"/>
          <w:bCs w:val="0"/>
          <w:i w:val="0"/>
          <w:iCs w:val="0"/>
          <w:color w:val="auto"/>
          <w:lang w:val="en-US"/>
        </w:rPr>
        <w:t>Danh sách gói cước</w:t>
      </w:r>
    </w:p>
    <w:tbl>
      <w:tblPr>
        <w:tblpPr w:leftFromText="180" w:rightFromText="180" w:vertAnchor="text" w:horzAnchor="margin" w:tblpXSpec="center" w:tblpY="121"/>
        <w:tblW w:w="7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605"/>
        <w:gridCol w:w="1950"/>
        <w:gridCol w:w="1247"/>
        <w:gridCol w:w="1152"/>
        <w:gridCol w:w="1141"/>
      </w:tblGrid>
      <w:tr w:rsidR="00881E34" w:rsidRPr="006C2489" w14:paraId="373199B8" w14:textId="77777777" w:rsidTr="002F066A">
        <w:trPr>
          <w:trHeight w:hRule="exact" w:val="861"/>
        </w:trPr>
        <w:tc>
          <w:tcPr>
            <w:tcW w:w="0" w:type="auto"/>
            <w:vAlign w:val="center"/>
            <w:hideMark/>
          </w:tcPr>
          <w:p w14:paraId="12D6EAE6" w14:textId="77777777" w:rsidR="00881E34" w:rsidRPr="006C2489" w:rsidRDefault="00881E34" w:rsidP="002F066A">
            <w:pPr>
              <w:pStyle w:val="ListParagraph"/>
              <w:spacing w:line="276" w:lineRule="auto"/>
              <w:ind w:left="0"/>
              <w:jc w:val="center"/>
              <w:rPr>
                <w:rFonts w:cs="Times New Roman"/>
              </w:rPr>
            </w:pPr>
            <w:r w:rsidRPr="006C2489">
              <w:rPr>
                <w:rFonts w:cs="Times New Roman"/>
              </w:rPr>
              <w:t>STT</w:t>
            </w:r>
          </w:p>
        </w:tc>
        <w:tc>
          <w:tcPr>
            <w:tcW w:w="0" w:type="auto"/>
            <w:vAlign w:val="center"/>
            <w:hideMark/>
          </w:tcPr>
          <w:p w14:paraId="59FE31D3" w14:textId="77777777" w:rsidR="00881E34" w:rsidRPr="006C2489" w:rsidRDefault="00881E34" w:rsidP="002F066A">
            <w:pPr>
              <w:pStyle w:val="ListParagraph"/>
              <w:spacing w:line="276" w:lineRule="auto"/>
              <w:ind w:left="0"/>
              <w:jc w:val="center"/>
              <w:rPr>
                <w:rFonts w:cs="Times New Roman"/>
              </w:rPr>
            </w:pPr>
            <w:r w:rsidRPr="006C2489">
              <w:rPr>
                <w:rFonts w:cs="Times New Roman"/>
              </w:rPr>
              <w:t>Tên gói</w:t>
            </w:r>
          </w:p>
        </w:tc>
        <w:tc>
          <w:tcPr>
            <w:tcW w:w="0" w:type="auto"/>
            <w:vAlign w:val="center"/>
            <w:hideMark/>
          </w:tcPr>
          <w:p w14:paraId="07CA554E" w14:textId="77777777" w:rsidR="00881E34" w:rsidRPr="006C2489" w:rsidRDefault="00881E34" w:rsidP="002F066A">
            <w:pPr>
              <w:pStyle w:val="ListParagraph"/>
              <w:spacing w:line="276" w:lineRule="auto"/>
              <w:ind w:left="0"/>
              <w:jc w:val="center"/>
              <w:rPr>
                <w:rFonts w:cs="Times New Roman"/>
              </w:rPr>
            </w:pPr>
            <w:r w:rsidRPr="006C2489">
              <w:rPr>
                <w:rFonts w:cs="Times New Roman"/>
              </w:rPr>
              <w:t>Cú pháp đăng ký</w:t>
            </w:r>
          </w:p>
        </w:tc>
        <w:tc>
          <w:tcPr>
            <w:tcW w:w="0" w:type="auto"/>
            <w:vAlign w:val="center"/>
          </w:tcPr>
          <w:p w14:paraId="78374928" w14:textId="77777777" w:rsidR="00881E34" w:rsidRPr="006C2489" w:rsidRDefault="00881E34" w:rsidP="002F066A">
            <w:pPr>
              <w:pStyle w:val="ListParagraph"/>
              <w:spacing w:line="276" w:lineRule="auto"/>
              <w:ind w:left="0"/>
              <w:jc w:val="center"/>
              <w:rPr>
                <w:rFonts w:cs="Times New Roman"/>
              </w:rPr>
            </w:pPr>
            <w:r w:rsidRPr="006C2489">
              <w:rPr>
                <w:rFonts w:cs="Times New Roman"/>
              </w:rPr>
              <w:t>Cú pháp</w:t>
            </w:r>
          </w:p>
          <w:p w14:paraId="7BFE69BB" w14:textId="77777777" w:rsidR="00881E34" w:rsidRPr="006C2489" w:rsidRDefault="00881E34" w:rsidP="002F066A">
            <w:pPr>
              <w:pStyle w:val="ListParagraph"/>
              <w:spacing w:line="276" w:lineRule="auto"/>
              <w:ind w:left="0"/>
              <w:jc w:val="center"/>
              <w:rPr>
                <w:rFonts w:cs="Times New Roman"/>
              </w:rPr>
            </w:pPr>
            <w:r w:rsidRPr="006C2489">
              <w:rPr>
                <w:rFonts w:cs="Times New Roman"/>
              </w:rPr>
              <w:t>hủy</w:t>
            </w:r>
          </w:p>
        </w:tc>
        <w:tc>
          <w:tcPr>
            <w:tcW w:w="0" w:type="auto"/>
            <w:vAlign w:val="center"/>
            <w:hideMark/>
          </w:tcPr>
          <w:p w14:paraId="6A2B21D8" w14:textId="77777777" w:rsidR="00881E34" w:rsidRPr="006C2489" w:rsidRDefault="00881E34" w:rsidP="002F066A">
            <w:pPr>
              <w:pStyle w:val="ListParagraph"/>
              <w:tabs>
                <w:tab w:val="left" w:pos="1080"/>
              </w:tabs>
              <w:spacing w:line="276" w:lineRule="auto"/>
              <w:ind w:left="0"/>
              <w:jc w:val="center"/>
              <w:rPr>
                <w:rFonts w:cs="Times New Roman"/>
              </w:rPr>
            </w:pPr>
            <w:r w:rsidRPr="006C2489">
              <w:rPr>
                <w:rFonts w:cs="Times New Roman"/>
              </w:rPr>
              <w:t>Giá cước</w:t>
            </w:r>
          </w:p>
          <w:p w14:paraId="13BE3F80" w14:textId="77777777" w:rsidR="00881E34" w:rsidRPr="006C2489" w:rsidRDefault="00881E34" w:rsidP="002F066A">
            <w:pPr>
              <w:pStyle w:val="ListParagraph"/>
              <w:tabs>
                <w:tab w:val="left" w:pos="1080"/>
              </w:tabs>
              <w:spacing w:line="276" w:lineRule="auto"/>
              <w:ind w:left="0"/>
              <w:jc w:val="center"/>
              <w:rPr>
                <w:rFonts w:cs="Times New Roman"/>
              </w:rPr>
            </w:pPr>
            <w:r w:rsidRPr="006C2489">
              <w:rPr>
                <w:rFonts w:cs="Times New Roman"/>
              </w:rPr>
              <w:t>(VNĐ)</w:t>
            </w:r>
          </w:p>
        </w:tc>
        <w:tc>
          <w:tcPr>
            <w:tcW w:w="0" w:type="auto"/>
            <w:vAlign w:val="center"/>
            <w:hideMark/>
          </w:tcPr>
          <w:p w14:paraId="0496D7C9" w14:textId="77777777" w:rsidR="00881E34" w:rsidRPr="006C2489" w:rsidRDefault="00881E34" w:rsidP="002F066A">
            <w:pPr>
              <w:pStyle w:val="ListParagraph"/>
              <w:spacing w:line="276" w:lineRule="auto"/>
              <w:ind w:left="0"/>
              <w:jc w:val="center"/>
              <w:rPr>
                <w:rFonts w:cs="Times New Roman"/>
              </w:rPr>
            </w:pPr>
            <w:r w:rsidRPr="006C2489">
              <w:rPr>
                <w:rFonts w:cs="Times New Roman"/>
              </w:rPr>
              <w:t>Thời hạn</w:t>
            </w:r>
          </w:p>
          <w:p w14:paraId="29E0FC08" w14:textId="77777777" w:rsidR="00881E34" w:rsidRPr="006C2489" w:rsidRDefault="00881E34" w:rsidP="002F066A">
            <w:pPr>
              <w:pStyle w:val="ListParagraph"/>
              <w:spacing w:line="276" w:lineRule="auto"/>
              <w:ind w:left="0"/>
              <w:jc w:val="center"/>
              <w:rPr>
                <w:rFonts w:cs="Times New Roman"/>
              </w:rPr>
            </w:pPr>
            <w:r w:rsidRPr="006C2489">
              <w:rPr>
                <w:rFonts w:cs="Times New Roman"/>
              </w:rPr>
              <w:t>sử d</w:t>
            </w:r>
            <w:r>
              <w:rPr>
                <w:rFonts w:cs="Times New Roman"/>
                <w:lang w:val="en-US"/>
              </w:rPr>
              <w:t>ụ</w:t>
            </w:r>
            <w:r w:rsidRPr="006C2489">
              <w:rPr>
                <w:rFonts w:cs="Times New Roman"/>
              </w:rPr>
              <w:t>ng</w:t>
            </w:r>
          </w:p>
        </w:tc>
      </w:tr>
      <w:tr w:rsidR="00881E34" w:rsidRPr="006C2489" w14:paraId="75706E12" w14:textId="77777777" w:rsidTr="002F066A">
        <w:trPr>
          <w:trHeight w:hRule="exact" w:val="611"/>
        </w:trPr>
        <w:tc>
          <w:tcPr>
            <w:tcW w:w="0" w:type="auto"/>
            <w:vAlign w:val="center"/>
          </w:tcPr>
          <w:p w14:paraId="04E30762" w14:textId="77777777" w:rsidR="00881E34" w:rsidRPr="006C2489" w:rsidRDefault="00881E34" w:rsidP="002F066A">
            <w:pPr>
              <w:spacing w:line="276" w:lineRule="auto"/>
              <w:jc w:val="center"/>
              <w:rPr>
                <w:rFonts w:cs="Times New Roman"/>
                <w:szCs w:val="24"/>
              </w:rPr>
            </w:pPr>
            <w:r w:rsidRPr="006C2489">
              <w:rPr>
                <w:rFonts w:cs="Times New Roman"/>
                <w:szCs w:val="24"/>
              </w:rPr>
              <w:t>1</w:t>
            </w:r>
          </w:p>
        </w:tc>
        <w:tc>
          <w:tcPr>
            <w:tcW w:w="0" w:type="auto"/>
            <w:vAlign w:val="center"/>
            <w:hideMark/>
          </w:tcPr>
          <w:p w14:paraId="149EDE6C" w14:textId="77777777" w:rsidR="00881E34" w:rsidRPr="00C20C93" w:rsidRDefault="00881E34" w:rsidP="002F066A">
            <w:pPr>
              <w:pStyle w:val="ListParagraph"/>
              <w:spacing w:line="276" w:lineRule="auto"/>
              <w:ind w:left="0"/>
              <w:jc w:val="center"/>
              <w:rPr>
                <w:rFonts w:cs="Times New Roman"/>
                <w:lang w:val="en-US"/>
              </w:rPr>
            </w:pPr>
            <w:r>
              <w:rPr>
                <w:rFonts w:cs="Times New Roman"/>
                <w:lang w:val="en-US"/>
              </w:rPr>
              <w:t>Âm nhạc</w:t>
            </w:r>
          </w:p>
        </w:tc>
        <w:tc>
          <w:tcPr>
            <w:tcW w:w="0" w:type="auto"/>
            <w:vAlign w:val="center"/>
            <w:hideMark/>
          </w:tcPr>
          <w:p w14:paraId="2DC781F8" w14:textId="77777777" w:rsidR="00881E34" w:rsidRPr="00C20C93" w:rsidRDefault="00881E34" w:rsidP="002F066A">
            <w:pPr>
              <w:pStyle w:val="ListParagraph"/>
              <w:spacing w:line="276" w:lineRule="auto"/>
              <w:ind w:left="0"/>
              <w:jc w:val="center"/>
              <w:rPr>
                <w:rFonts w:cs="Times New Roman"/>
                <w:lang w:val="en-US"/>
              </w:rPr>
            </w:pPr>
            <w:r w:rsidRPr="006C2489">
              <w:rPr>
                <w:rFonts w:cs="Times New Roman"/>
              </w:rPr>
              <w:t xml:space="preserve">DK </w:t>
            </w:r>
            <w:r>
              <w:rPr>
                <w:rFonts w:cs="Times New Roman"/>
                <w:lang w:val="en-US"/>
              </w:rPr>
              <w:t>AN</w:t>
            </w:r>
          </w:p>
        </w:tc>
        <w:tc>
          <w:tcPr>
            <w:tcW w:w="0" w:type="auto"/>
            <w:vAlign w:val="center"/>
            <w:hideMark/>
          </w:tcPr>
          <w:p w14:paraId="59D1CB6D" w14:textId="77777777" w:rsidR="00881E34" w:rsidRPr="00C20C93" w:rsidRDefault="00881E34" w:rsidP="002F066A">
            <w:pPr>
              <w:pStyle w:val="ListParagraph"/>
              <w:spacing w:line="276" w:lineRule="auto"/>
              <w:ind w:left="0"/>
              <w:jc w:val="center"/>
              <w:rPr>
                <w:rFonts w:cs="Times New Roman"/>
                <w:lang w:val="en-US"/>
              </w:rPr>
            </w:pPr>
            <w:r>
              <w:rPr>
                <w:rFonts w:cs="Times New Roman"/>
              </w:rPr>
              <w:t>HUY</w:t>
            </w:r>
            <w:r w:rsidRPr="006C2489">
              <w:rPr>
                <w:rFonts w:cs="Times New Roman"/>
              </w:rPr>
              <w:t xml:space="preserve"> </w:t>
            </w:r>
            <w:r>
              <w:rPr>
                <w:rFonts w:cs="Times New Roman"/>
                <w:lang w:val="en-US"/>
              </w:rPr>
              <w:t>AN</w:t>
            </w:r>
          </w:p>
        </w:tc>
        <w:tc>
          <w:tcPr>
            <w:tcW w:w="0" w:type="auto"/>
            <w:vAlign w:val="center"/>
            <w:hideMark/>
          </w:tcPr>
          <w:p w14:paraId="6076079C" w14:textId="77777777" w:rsidR="00881E34" w:rsidRPr="006C2489" w:rsidRDefault="00881E34" w:rsidP="002F066A">
            <w:pPr>
              <w:pStyle w:val="ListParagraph"/>
              <w:spacing w:line="276" w:lineRule="auto"/>
              <w:ind w:left="0"/>
              <w:jc w:val="center"/>
              <w:rPr>
                <w:rFonts w:cs="Times New Roman"/>
              </w:rPr>
            </w:pPr>
            <w:r w:rsidRPr="006C2489">
              <w:rPr>
                <w:rFonts w:cs="Times New Roman"/>
              </w:rPr>
              <w:t>2000</w:t>
            </w:r>
          </w:p>
        </w:tc>
        <w:tc>
          <w:tcPr>
            <w:tcW w:w="0" w:type="auto"/>
            <w:vAlign w:val="center"/>
            <w:hideMark/>
          </w:tcPr>
          <w:p w14:paraId="2B0EE4E8" w14:textId="77777777" w:rsidR="00881E34" w:rsidRPr="006C2489" w:rsidRDefault="00881E34" w:rsidP="002F066A">
            <w:pPr>
              <w:pStyle w:val="ListParagraph"/>
              <w:spacing w:line="276" w:lineRule="auto"/>
              <w:ind w:left="0"/>
              <w:jc w:val="center"/>
              <w:rPr>
                <w:rFonts w:cs="Times New Roman"/>
              </w:rPr>
            </w:pPr>
            <w:r w:rsidRPr="006C2489">
              <w:rPr>
                <w:rFonts w:cs="Times New Roman"/>
              </w:rPr>
              <w:t>01 ngày</w:t>
            </w:r>
          </w:p>
        </w:tc>
      </w:tr>
      <w:tr w:rsidR="00881E34" w:rsidRPr="006C2489" w14:paraId="67337878" w14:textId="77777777" w:rsidTr="002F066A">
        <w:trPr>
          <w:trHeight w:hRule="exact" w:val="583"/>
        </w:trPr>
        <w:tc>
          <w:tcPr>
            <w:tcW w:w="0" w:type="auto"/>
            <w:vAlign w:val="center"/>
          </w:tcPr>
          <w:p w14:paraId="753BA7EA" w14:textId="77777777" w:rsidR="00881E34" w:rsidRPr="006C2489" w:rsidRDefault="00881E34" w:rsidP="002F066A">
            <w:pPr>
              <w:spacing w:line="276" w:lineRule="auto"/>
              <w:jc w:val="center"/>
              <w:rPr>
                <w:rFonts w:cs="Times New Roman"/>
                <w:szCs w:val="24"/>
              </w:rPr>
            </w:pPr>
            <w:r w:rsidRPr="006C2489">
              <w:rPr>
                <w:rFonts w:cs="Times New Roman"/>
                <w:szCs w:val="24"/>
              </w:rPr>
              <w:t>2</w:t>
            </w:r>
          </w:p>
        </w:tc>
        <w:tc>
          <w:tcPr>
            <w:tcW w:w="0" w:type="auto"/>
            <w:vAlign w:val="center"/>
            <w:hideMark/>
          </w:tcPr>
          <w:p w14:paraId="0CA5B41F" w14:textId="77777777" w:rsidR="00881E34" w:rsidRPr="00C20C93" w:rsidRDefault="00881E34" w:rsidP="002F066A">
            <w:pPr>
              <w:pStyle w:val="ListParagraph"/>
              <w:spacing w:line="276" w:lineRule="auto"/>
              <w:ind w:left="0"/>
              <w:jc w:val="center"/>
              <w:rPr>
                <w:rFonts w:cs="Times New Roman"/>
                <w:lang w:val="en-US"/>
              </w:rPr>
            </w:pPr>
            <w:r>
              <w:rPr>
                <w:rFonts w:cs="Times New Roman"/>
                <w:lang w:val="en-US"/>
              </w:rPr>
              <w:t>Phim</w:t>
            </w:r>
          </w:p>
        </w:tc>
        <w:tc>
          <w:tcPr>
            <w:tcW w:w="0" w:type="auto"/>
            <w:vAlign w:val="center"/>
            <w:hideMark/>
          </w:tcPr>
          <w:p w14:paraId="4BFBC355"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DK </w:t>
            </w:r>
            <w:r>
              <w:rPr>
                <w:rFonts w:cs="Times New Roman"/>
                <w:lang w:val="en-US"/>
              </w:rPr>
              <w:t>PH</w:t>
            </w:r>
          </w:p>
        </w:tc>
        <w:tc>
          <w:tcPr>
            <w:tcW w:w="0" w:type="auto"/>
            <w:vAlign w:val="center"/>
            <w:hideMark/>
          </w:tcPr>
          <w:p w14:paraId="148164F4"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HUY </w:t>
            </w:r>
            <w:r>
              <w:rPr>
                <w:rFonts w:cs="Times New Roman"/>
                <w:lang w:val="en-US"/>
              </w:rPr>
              <w:t>PH</w:t>
            </w:r>
          </w:p>
        </w:tc>
        <w:tc>
          <w:tcPr>
            <w:tcW w:w="0" w:type="auto"/>
            <w:vAlign w:val="center"/>
            <w:hideMark/>
          </w:tcPr>
          <w:p w14:paraId="430AACA6" w14:textId="77777777" w:rsidR="00881E34" w:rsidRPr="006C2489" w:rsidRDefault="00881E34" w:rsidP="002F066A">
            <w:pPr>
              <w:pStyle w:val="ListParagraph"/>
              <w:spacing w:line="276" w:lineRule="auto"/>
              <w:ind w:left="0"/>
              <w:jc w:val="center"/>
              <w:rPr>
                <w:rFonts w:cs="Times New Roman"/>
              </w:rPr>
            </w:pPr>
            <w:r w:rsidRPr="006C2489">
              <w:rPr>
                <w:rFonts w:cs="Times New Roman"/>
              </w:rPr>
              <w:t>2000</w:t>
            </w:r>
          </w:p>
        </w:tc>
        <w:tc>
          <w:tcPr>
            <w:tcW w:w="0" w:type="auto"/>
            <w:vAlign w:val="center"/>
            <w:hideMark/>
          </w:tcPr>
          <w:p w14:paraId="0B8E2523" w14:textId="77777777" w:rsidR="00881E34" w:rsidRPr="006C2489" w:rsidRDefault="00881E34" w:rsidP="002F066A">
            <w:pPr>
              <w:pStyle w:val="ListParagraph"/>
              <w:spacing w:line="276" w:lineRule="auto"/>
              <w:ind w:left="0"/>
              <w:jc w:val="center"/>
              <w:rPr>
                <w:rFonts w:cs="Times New Roman"/>
              </w:rPr>
            </w:pPr>
            <w:r w:rsidRPr="006C2489">
              <w:rPr>
                <w:rFonts w:cs="Times New Roman"/>
              </w:rPr>
              <w:t>01 ngày</w:t>
            </w:r>
          </w:p>
        </w:tc>
      </w:tr>
      <w:tr w:rsidR="00881E34" w:rsidRPr="006C2489" w14:paraId="63AD0554" w14:textId="77777777" w:rsidTr="002F066A">
        <w:trPr>
          <w:trHeight w:hRule="exact" w:val="592"/>
        </w:trPr>
        <w:tc>
          <w:tcPr>
            <w:tcW w:w="0" w:type="auto"/>
            <w:vAlign w:val="center"/>
          </w:tcPr>
          <w:p w14:paraId="3CA17BBF" w14:textId="77777777" w:rsidR="00881E34" w:rsidRPr="006C2489" w:rsidRDefault="00881E34" w:rsidP="002F066A">
            <w:pPr>
              <w:spacing w:line="276" w:lineRule="auto"/>
              <w:jc w:val="center"/>
              <w:rPr>
                <w:rFonts w:cs="Times New Roman"/>
                <w:szCs w:val="24"/>
              </w:rPr>
            </w:pPr>
            <w:r w:rsidRPr="006C2489">
              <w:rPr>
                <w:rFonts w:cs="Times New Roman"/>
                <w:szCs w:val="24"/>
              </w:rPr>
              <w:t>3</w:t>
            </w:r>
          </w:p>
        </w:tc>
        <w:tc>
          <w:tcPr>
            <w:tcW w:w="0" w:type="auto"/>
            <w:vAlign w:val="center"/>
            <w:hideMark/>
          </w:tcPr>
          <w:p w14:paraId="1A15144C" w14:textId="77777777" w:rsidR="00881E34" w:rsidRPr="00C20C93" w:rsidRDefault="00881E34" w:rsidP="002F066A">
            <w:pPr>
              <w:pStyle w:val="ListParagraph"/>
              <w:spacing w:line="276" w:lineRule="auto"/>
              <w:ind w:left="0"/>
              <w:jc w:val="center"/>
              <w:rPr>
                <w:rFonts w:cs="Times New Roman"/>
                <w:lang w:val="en-US"/>
              </w:rPr>
            </w:pPr>
            <w:r>
              <w:rPr>
                <w:rFonts w:cs="Times New Roman"/>
                <w:lang w:val="en-US"/>
              </w:rPr>
              <w:t>Nhịp sống trẻ</w:t>
            </w:r>
          </w:p>
        </w:tc>
        <w:tc>
          <w:tcPr>
            <w:tcW w:w="0" w:type="auto"/>
            <w:vAlign w:val="center"/>
            <w:hideMark/>
          </w:tcPr>
          <w:p w14:paraId="35B86D25"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DK </w:t>
            </w:r>
            <w:r>
              <w:rPr>
                <w:rFonts w:cs="Times New Roman"/>
                <w:lang w:val="en-US"/>
              </w:rPr>
              <w:t>NT</w:t>
            </w:r>
          </w:p>
        </w:tc>
        <w:tc>
          <w:tcPr>
            <w:tcW w:w="0" w:type="auto"/>
            <w:vAlign w:val="center"/>
            <w:hideMark/>
          </w:tcPr>
          <w:p w14:paraId="7F3FED7E"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HUY </w:t>
            </w:r>
            <w:r>
              <w:rPr>
                <w:rFonts w:cs="Times New Roman"/>
                <w:lang w:val="en-US"/>
              </w:rPr>
              <w:t>NT</w:t>
            </w:r>
          </w:p>
        </w:tc>
        <w:tc>
          <w:tcPr>
            <w:tcW w:w="0" w:type="auto"/>
            <w:vAlign w:val="center"/>
            <w:hideMark/>
          </w:tcPr>
          <w:p w14:paraId="5286FECC" w14:textId="77777777" w:rsidR="00881E34" w:rsidRPr="006C2489" w:rsidRDefault="00881E34" w:rsidP="002F066A">
            <w:pPr>
              <w:pStyle w:val="ListParagraph"/>
              <w:spacing w:line="276" w:lineRule="auto"/>
              <w:ind w:left="0"/>
              <w:jc w:val="center"/>
              <w:rPr>
                <w:rFonts w:cs="Times New Roman"/>
              </w:rPr>
            </w:pPr>
            <w:r w:rsidRPr="006C2489">
              <w:rPr>
                <w:rFonts w:cs="Times New Roman"/>
              </w:rPr>
              <w:t>2000</w:t>
            </w:r>
          </w:p>
        </w:tc>
        <w:tc>
          <w:tcPr>
            <w:tcW w:w="0" w:type="auto"/>
            <w:vAlign w:val="center"/>
            <w:hideMark/>
          </w:tcPr>
          <w:p w14:paraId="1FE9B40C" w14:textId="77777777" w:rsidR="00881E34" w:rsidRPr="006C2489" w:rsidRDefault="00881E34" w:rsidP="002F066A">
            <w:pPr>
              <w:pStyle w:val="ListParagraph"/>
              <w:spacing w:line="276" w:lineRule="auto"/>
              <w:ind w:left="0"/>
              <w:jc w:val="center"/>
              <w:rPr>
                <w:rFonts w:cs="Times New Roman"/>
              </w:rPr>
            </w:pPr>
            <w:r w:rsidRPr="006C2489">
              <w:rPr>
                <w:rFonts w:cs="Times New Roman"/>
              </w:rPr>
              <w:t>01 ngày</w:t>
            </w:r>
          </w:p>
        </w:tc>
      </w:tr>
      <w:tr w:rsidR="00881E34" w:rsidRPr="006C2489" w14:paraId="145F92AF" w14:textId="77777777" w:rsidTr="002F066A">
        <w:trPr>
          <w:trHeight w:hRule="exact" w:val="588"/>
        </w:trPr>
        <w:tc>
          <w:tcPr>
            <w:tcW w:w="0" w:type="auto"/>
            <w:vAlign w:val="center"/>
          </w:tcPr>
          <w:p w14:paraId="7FB2409A" w14:textId="77777777" w:rsidR="00881E34" w:rsidRPr="006C2489" w:rsidRDefault="00881E34" w:rsidP="002F066A">
            <w:pPr>
              <w:spacing w:line="276" w:lineRule="auto"/>
              <w:jc w:val="center"/>
              <w:rPr>
                <w:rFonts w:cs="Times New Roman"/>
                <w:szCs w:val="24"/>
              </w:rPr>
            </w:pPr>
            <w:r w:rsidRPr="006C2489">
              <w:rPr>
                <w:rFonts w:cs="Times New Roman"/>
                <w:szCs w:val="24"/>
              </w:rPr>
              <w:t>4</w:t>
            </w:r>
          </w:p>
        </w:tc>
        <w:tc>
          <w:tcPr>
            <w:tcW w:w="0" w:type="auto"/>
            <w:vAlign w:val="center"/>
            <w:hideMark/>
          </w:tcPr>
          <w:p w14:paraId="74655305" w14:textId="77777777" w:rsidR="00881E34" w:rsidRPr="00C20C93" w:rsidRDefault="00881E34" w:rsidP="002F066A">
            <w:pPr>
              <w:pStyle w:val="ListParagraph"/>
              <w:spacing w:line="276" w:lineRule="auto"/>
              <w:ind w:left="0"/>
              <w:jc w:val="center"/>
              <w:rPr>
                <w:rFonts w:cs="Times New Roman"/>
                <w:lang w:val="en-US"/>
              </w:rPr>
            </w:pPr>
            <w:r>
              <w:rPr>
                <w:rFonts w:cs="Times New Roman"/>
                <w:lang w:val="en-US"/>
              </w:rPr>
              <w:t>Thể thao</w:t>
            </w:r>
          </w:p>
        </w:tc>
        <w:tc>
          <w:tcPr>
            <w:tcW w:w="0" w:type="auto"/>
            <w:vAlign w:val="center"/>
            <w:hideMark/>
          </w:tcPr>
          <w:p w14:paraId="6E2EE96A"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DK </w:t>
            </w:r>
            <w:r>
              <w:rPr>
                <w:rFonts w:cs="Times New Roman"/>
                <w:lang w:val="en-US"/>
              </w:rPr>
              <w:t>TT</w:t>
            </w:r>
          </w:p>
        </w:tc>
        <w:tc>
          <w:tcPr>
            <w:tcW w:w="0" w:type="auto"/>
            <w:vAlign w:val="center"/>
            <w:hideMark/>
          </w:tcPr>
          <w:p w14:paraId="18BD786D"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HUY </w:t>
            </w:r>
            <w:r>
              <w:rPr>
                <w:rFonts w:cs="Times New Roman"/>
                <w:lang w:val="en-US"/>
              </w:rPr>
              <w:t>TT</w:t>
            </w:r>
          </w:p>
        </w:tc>
        <w:tc>
          <w:tcPr>
            <w:tcW w:w="0" w:type="auto"/>
            <w:vAlign w:val="center"/>
            <w:hideMark/>
          </w:tcPr>
          <w:p w14:paraId="37C1BD3F" w14:textId="77777777" w:rsidR="00881E34" w:rsidRPr="006C2489" w:rsidRDefault="00881E34" w:rsidP="002F066A">
            <w:pPr>
              <w:pStyle w:val="ListParagraph"/>
              <w:spacing w:line="276" w:lineRule="auto"/>
              <w:ind w:left="0"/>
              <w:jc w:val="center"/>
              <w:rPr>
                <w:rFonts w:cs="Times New Roman"/>
              </w:rPr>
            </w:pPr>
            <w:r w:rsidRPr="006C2489">
              <w:rPr>
                <w:rFonts w:cs="Times New Roman"/>
              </w:rPr>
              <w:t>2000</w:t>
            </w:r>
          </w:p>
        </w:tc>
        <w:tc>
          <w:tcPr>
            <w:tcW w:w="0" w:type="auto"/>
            <w:vAlign w:val="center"/>
            <w:hideMark/>
          </w:tcPr>
          <w:p w14:paraId="1E85F6F3" w14:textId="77777777" w:rsidR="00881E34" w:rsidRPr="006C2489" w:rsidRDefault="00881E34" w:rsidP="002F066A">
            <w:pPr>
              <w:pStyle w:val="ListParagraph"/>
              <w:spacing w:line="276" w:lineRule="auto"/>
              <w:ind w:left="0"/>
              <w:jc w:val="center"/>
              <w:rPr>
                <w:rFonts w:cs="Times New Roman"/>
              </w:rPr>
            </w:pPr>
            <w:r w:rsidRPr="006C2489">
              <w:rPr>
                <w:rFonts w:cs="Times New Roman"/>
              </w:rPr>
              <w:t>01 ngày</w:t>
            </w:r>
          </w:p>
        </w:tc>
      </w:tr>
      <w:tr w:rsidR="00881E34" w:rsidRPr="006C2489" w14:paraId="7F3295B5" w14:textId="77777777" w:rsidTr="002F066A">
        <w:trPr>
          <w:trHeight w:hRule="exact" w:val="611"/>
        </w:trPr>
        <w:tc>
          <w:tcPr>
            <w:tcW w:w="0" w:type="auto"/>
            <w:vAlign w:val="center"/>
          </w:tcPr>
          <w:p w14:paraId="318B0536" w14:textId="77777777" w:rsidR="00881E34" w:rsidRPr="006C2489" w:rsidRDefault="00881E34" w:rsidP="002F066A">
            <w:pPr>
              <w:spacing w:line="276" w:lineRule="auto"/>
              <w:jc w:val="center"/>
              <w:rPr>
                <w:rFonts w:cs="Times New Roman"/>
                <w:szCs w:val="24"/>
              </w:rPr>
            </w:pPr>
            <w:r w:rsidRPr="006C2489">
              <w:rPr>
                <w:rFonts w:cs="Times New Roman"/>
                <w:szCs w:val="24"/>
              </w:rPr>
              <w:lastRenderedPageBreak/>
              <w:t>5</w:t>
            </w:r>
          </w:p>
        </w:tc>
        <w:tc>
          <w:tcPr>
            <w:tcW w:w="0" w:type="auto"/>
            <w:vAlign w:val="center"/>
            <w:hideMark/>
          </w:tcPr>
          <w:p w14:paraId="3D53C6F4" w14:textId="77777777" w:rsidR="00881E34" w:rsidRPr="00C20C93" w:rsidRDefault="00881E34" w:rsidP="002F066A">
            <w:pPr>
              <w:pStyle w:val="ListParagraph"/>
              <w:spacing w:line="276" w:lineRule="auto"/>
              <w:ind w:left="0"/>
              <w:jc w:val="center"/>
              <w:rPr>
                <w:rFonts w:cs="Times New Roman"/>
                <w:lang w:val="en-US"/>
              </w:rPr>
            </w:pPr>
            <w:r>
              <w:rPr>
                <w:rFonts w:cs="Times New Roman"/>
                <w:lang w:val="en-US"/>
              </w:rPr>
              <w:t>Giáo dục</w:t>
            </w:r>
          </w:p>
        </w:tc>
        <w:tc>
          <w:tcPr>
            <w:tcW w:w="0" w:type="auto"/>
            <w:vAlign w:val="center"/>
            <w:hideMark/>
          </w:tcPr>
          <w:p w14:paraId="52044C6A"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DK </w:t>
            </w:r>
            <w:r>
              <w:rPr>
                <w:rFonts w:cs="Times New Roman"/>
                <w:lang w:val="en-US"/>
              </w:rPr>
              <w:t>GD</w:t>
            </w:r>
          </w:p>
        </w:tc>
        <w:tc>
          <w:tcPr>
            <w:tcW w:w="0" w:type="auto"/>
            <w:vAlign w:val="center"/>
            <w:hideMark/>
          </w:tcPr>
          <w:p w14:paraId="09F46D2E"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HUY </w:t>
            </w:r>
            <w:r>
              <w:rPr>
                <w:rFonts w:cs="Times New Roman"/>
                <w:lang w:val="en-US"/>
              </w:rPr>
              <w:t>GD</w:t>
            </w:r>
          </w:p>
        </w:tc>
        <w:tc>
          <w:tcPr>
            <w:tcW w:w="0" w:type="auto"/>
            <w:vAlign w:val="center"/>
            <w:hideMark/>
          </w:tcPr>
          <w:p w14:paraId="010D3C0E" w14:textId="77777777" w:rsidR="00881E34" w:rsidRPr="006C2489" w:rsidRDefault="00881E34" w:rsidP="002F066A">
            <w:pPr>
              <w:pStyle w:val="ListParagraph"/>
              <w:spacing w:line="276" w:lineRule="auto"/>
              <w:ind w:left="0"/>
              <w:jc w:val="center"/>
              <w:rPr>
                <w:rFonts w:cs="Times New Roman"/>
              </w:rPr>
            </w:pPr>
            <w:r w:rsidRPr="006C2489">
              <w:rPr>
                <w:rFonts w:cs="Times New Roman"/>
              </w:rPr>
              <w:t>2000</w:t>
            </w:r>
          </w:p>
        </w:tc>
        <w:tc>
          <w:tcPr>
            <w:tcW w:w="0" w:type="auto"/>
            <w:vAlign w:val="center"/>
            <w:hideMark/>
          </w:tcPr>
          <w:p w14:paraId="73C59D5B" w14:textId="77777777" w:rsidR="00881E34" w:rsidRPr="006C2489" w:rsidRDefault="00881E34" w:rsidP="002F066A">
            <w:pPr>
              <w:pStyle w:val="ListParagraph"/>
              <w:spacing w:line="276" w:lineRule="auto"/>
              <w:ind w:left="0"/>
              <w:jc w:val="center"/>
              <w:rPr>
                <w:rFonts w:cs="Times New Roman"/>
              </w:rPr>
            </w:pPr>
            <w:r w:rsidRPr="006C2489">
              <w:rPr>
                <w:rFonts w:cs="Times New Roman"/>
              </w:rPr>
              <w:t>01 ngày</w:t>
            </w:r>
          </w:p>
        </w:tc>
      </w:tr>
      <w:tr w:rsidR="00881E34" w:rsidRPr="006C2489" w14:paraId="487DCE80" w14:textId="77777777" w:rsidTr="002F066A">
        <w:trPr>
          <w:trHeight w:hRule="exact" w:val="590"/>
        </w:trPr>
        <w:tc>
          <w:tcPr>
            <w:tcW w:w="0" w:type="auto"/>
            <w:vAlign w:val="center"/>
          </w:tcPr>
          <w:p w14:paraId="52A62A7A" w14:textId="77777777" w:rsidR="00881E34" w:rsidRPr="006C2489" w:rsidRDefault="00881E34" w:rsidP="002F066A">
            <w:pPr>
              <w:spacing w:line="276" w:lineRule="auto"/>
              <w:jc w:val="center"/>
              <w:rPr>
                <w:rFonts w:cs="Times New Roman"/>
                <w:szCs w:val="24"/>
              </w:rPr>
            </w:pPr>
            <w:r w:rsidRPr="006C2489">
              <w:rPr>
                <w:rFonts w:cs="Times New Roman"/>
                <w:szCs w:val="24"/>
              </w:rPr>
              <w:t>6</w:t>
            </w:r>
          </w:p>
        </w:tc>
        <w:tc>
          <w:tcPr>
            <w:tcW w:w="0" w:type="auto"/>
            <w:vAlign w:val="center"/>
            <w:hideMark/>
          </w:tcPr>
          <w:p w14:paraId="4BB86F8C" w14:textId="77777777" w:rsidR="00881E34" w:rsidRPr="00C20C93" w:rsidRDefault="00881E34" w:rsidP="002F066A">
            <w:pPr>
              <w:pStyle w:val="ListParagraph"/>
              <w:spacing w:line="276" w:lineRule="auto"/>
              <w:ind w:left="0"/>
              <w:jc w:val="center"/>
              <w:rPr>
                <w:rFonts w:cs="Times New Roman"/>
                <w:lang w:val="en-US"/>
              </w:rPr>
            </w:pPr>
            <w:r>
              <w:rPr>
                <w:rFonts w:cs="Times New Roman"/>
                <w:lang w:val="en-US"/>
              </w:rPr>
              <w:t>Thời trang</w:t>
            </w:r>
          </w:p>
        </w:tc>
        <w:tc>
          <w:tcPr>
            <w:tcW w:w="0" w:type="auto"/>
            <w:vAlign w:val="center"/>
            <w:hideMark/>
          </w:tcPr>
          <w:p w14:paraId="7D9C36E8"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DK </w:t>
            </w:r>
            <w:r>
              <w:rPr>
                <w:rFonts w:cs="Times New Roman"/>
                <w:lang w:val="en-US"/>
              </w:rPr>
              <w:t>FS</w:t>
            </w:r>
          </w:p>
        </w:tc>
        <w:tc>
          <w:tcPr>
            <w:tcW w:w="0" w:type="auto"/>
            <w:vAlign w:val="center"/>
            <w:hideMark/>
          </w:tcPr>
          <w:p w14:paraId="6CF35572"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HUY </w:t>
            </w:r>
            <w:r>
              <w:rPr>
                <w:rFonts w:cs="Times New Roman"/>
                <w:lang w:val="en-US"/>
              </w:rPr>
              <w:t>FS</w:t>
            </w:r>
          </w:p>
        </w:tc>
        <w:tc>
          <w:tcPr>
            <w:tcW w:w="0" w:type="auto"/>
            <w:vAlign w:val="center"/>
            <w:hideMark/>
          </w:tcPr>
          <w:p w14:paraId="4E21D74C" w14:textId="77777777" w:rsidR="00881E34" w:rsidRPr="006C2489" w:rsidRDefault="00881E34" w:rsidP="002F066A">
            <w:pPr>
              <w:pStyle w:val="ListParagraph"/>
              <w:spacing w:line="276" w:lineRule="auto"/>
              <w:ind w:left="0"/>
              <w:jc w:val="center"/>
              <w:rPr>
                <w:rFonts w:cs="Times New Roman"/>
              </w:rPr>
            </w:pPr>
            <w:r w:rsidRPr="006C2489">
              <w:rPr>
                <w:rFonts w:cs="Times New Roman"/>
              </w:rPr>
              <w:t>2000</w:t>
            </w:r>
          </w:p>
        </w:tc>
        <w:tc>
          <w:tcPr>
            <w:tcW w:w="0" w:type="auto"/>
            <w:vAlign w:val="center"/>
            <w:hideMark/>
          </w:tcPr>
          <w:p w14:paraId="034D5335" w14:textId="77777777" w:rsidR="00881E34" w:rsidRPr="006C2489" w:rsidRDefault="00881E34" w:rsidP="002F066A">
            <w:pPr>
              <w:pStyle w:val="ListParagraph"/>
              <w:spacing w:line="276" w:lineRule="auto"/>
              <w:ind w:left="0"/>
              <w:jc w:val="center"/>
              <w:rPr>
                <w:rFonts w:cs="Times New Roman"/>
              </w:rPr>
            </w:pPr>
            <w:r w:rsidRPr="006C2489">
              <w:rPr>
                <w:rFonts w:cs="Times New Roman"/>
              </w:rPr>
              <w:t>01 ngày</w:t>
            </w:r>
          </w:p>
        </w:tc>
      </w:tr>
      <w:tr w:rsidR="00881E34" w:rsidRPr="006C2489" w14:paraId="1A8C92EC" w14:textId="77777777" w:rsidTr="002F066A">
        <w:trPr>
          <w:trHeight w:hRule="exact" w:val="583"/>
        </w:trPr>
        <w:tc>
          <w:tcPr>
            <w:tcW w:w="0" w:type="auto"/>
            <w:vAlign w:val="center"/>
          </w:tcPr>
          <w:p w14:paraId="1D67F1D3" w14:textId="77777777" w:rsidR="00881E34" w:rsidRPr="006C2489" w:rsidRDefault="00881E34" w:rsidP="002F066A">
            <w:pPr>
              <w:spacing w:line="276" w:lineRule="auto"/>
              <w:jc w:val="center"/>
              <w:rPr>
                <w:rFonts w:cs="Times New Roman"/>
                <w:szCs w:val="24"/>
              </w:rPr>
            </w:pPr>
            <w:r w:rsidRPr="006C2489">
              <w:rPr>
                <w:rFonts w:cs="Times New Roman"/>
                <w:szCs w:val="24"/>
              </w:rPr>
              <w:t>7</w:t>
            </w:r>
          </w:p>
        </w:tc>
        <w:tc>
          <w:tcPr>
            <w:tcW w:w="0" w:type="auto"/>
            <w:vAlign w:val="center"/>
          </w:tcPr>
          <w:p w14:paraId="37B4F6A8" w14:textId="77777777" w:rsidR="00881E34" w:rsidRPr="00C20C93" w:rsidRDefault="00881E34" w:rsidP="002F066A">
            <w:pPr>
              <w:pStyle w:val="ListParagraph"/>
              <w:spacing w:line="276" w:lineRule="auto"/>
              <w:ind w:left="0"/>
              <w:jc w:val="center"/>
              <w:rPr>
                <w:rFonts w:cs="Times New Roman"/>
                <w:lang w:val="en-US"/>
              </w:rPr>
            </w:pPr>
            <w:r>
              <w:rPr>
                <w:rFonts w:cs="Times New Roman"/>
                <w:lang w:val="en-US"/>
              </w:rPr>
              <w:t>Game</w:t>
            </w:r>
          </w:p>
        </w:tc>
        <w:tc>
          <w:tcPr>
            <w:tcW w:w="0" w:type="auto"/>
            <w:vAlign w:val="center"/>
          </w:tcPr>
          <w:p w14:paraId="34675E0E"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DK </w:t>
            </w:r>
            <w:r>
              <w:rPr>
                <w:rFonts w:cs="Times New Roman"/>
                <w:lang w:val="en-US"/>
              </w:rPr>
              <w:t>GC</w:t>
            </w:r>
          </w:p>
        </w:tc>
        <w:tc>
          <w:tcPr>
            <w:tcW w:w="0" w:type="auto"/>
            <w:vAlign w:val="center"/>
          </w:tcPr>
          <w:p w14:paraId="7C8FFC73"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HUY </w:t>
            </w:r>
            <w:r>
              <w:rPr>
                <w:rFonts w:cs="Times New Roman"/>
                <w:lang w:val="en-US"/>
              </w:rPr>
              <w:t>GC</w:t>
            </w:r>
          </w:p>
        </w:tc>
        <w:tc>
          <w:tcPr>
            <w:tcW w:w="0" w:type="auto"/>
            <w:vAlign w:val="center"/>
          </w:tcPr>
          <w:p w14:paraId="3AD4BEEA" w14:textId="77777777" w:rsidR="00881E34" w:rsidRPr="006C2489" w:rsidRDefault="00881E34" w:rsidP="002F066A">
            <w:pPr>
              <w:pStyle w:val="ListParagraph"/>
              <w:spacing w:line="276" w:lineRule="auto"/>
              <w:ind w:left="0"/>
              <w:jc w:val="center"/>
              <w:rPr>
                <w:rFonts w:cs="Times New Roman"/>
              </w:rPr>
            </w:pPr>
            <w:r w:rsidRPr="006C2489">
              <w:rPr>
                <w:rFonts w:cs="Times New Roman"/>
              </w:rPr>
              <w:t>2000</w:t>
            </w:r>
          </w:p>
        </w:tc>
        <w:tc>
          <w:tcPr>
            <w:tcW w:w="0" w:type="auto"/>
            <w:vAlign w:val="center"/>
          </w:tcPr>
          <w:p w14:paraId="0EACE9A8" w14:textId="77777777" w:rsidR="00881E34" w:rsidRPr="006C2489" w:rsidRDefault="00881E34" w:rsidP="002F066A">
            <w:pPr>
              <w:pStyle w:val="ListParagraph"/>
              <w:spacing w:line="276" w:lineRule="auto"/>
              <w:ind w:left="0"/>
              <w:jc w:val="center"/>
              <w:rPr>
                <w:rFonts w:cs="Times New Roman"/>
              </w:rPr>
            </w:pPr>
            <w:r w:rsidRPr="006C2489">
              <w:rPr>
                <w:rFonts w:cs="Times New Roman"/>
              </w:rPr>
              <w:t>01 ngày</w:t>
            </w:r>
          </w:p>
        </w:tc>
      </w:tr>
      <w:tr w:rsidR="00881E34" w:rsidRPr="006C2489" w14:paraId="73A0284D" w14:textId="77777777" w:rsidTr="002F066A">
        <w:trPr>
          <w:trHeight w:hRule="exact" w:val="583"/>
        </w:trPr>
        <w:tc>
          <w:tcPr>
            <w:tcW w:w="0" w:type="auto"/>
            <w:vAlign w:val="center"/>
          </w:tcPr>
          <w:p w14:paraId="1DED26C0" w14:textId="77777777" w:rsidR="00881E34" w:rsidRPr="006C2489" w:rsidRDefault="00881E34" w:rsidP="002F066A">
            <w:pPr>
              <w:spacing w:line="276" w:lineRule="auto"/>
              <w:jc w:val="center"/>
              <w:rPr>
                <w:rFonts w:cs="Times New Roman"/>
                <w:szCs w:val="24"/>
              </w:rPr>
            </w:pPr>
            <w:r w:rsidRPr="006C2489">
              <w:rPr>
                <w:rFonts w:cs="Times New Roman"/>
                <w:szCs w:val="24"/>
              </w:rPr>
              <w:t>8</w:t>
            </w:r>
          </w:p>
        </w:tc>
        <w:tc>
          <w:tcPr>
            <w:tcW w:w="0" w:type="auto"/>
            <w:vAlign w:val="center"/>
          </w:tcPr>
          <w:p w14:paraId="2DF46460" w14:textId="77777777" w:rsidR="00881E34" w:rsidRPr="00C20C93" w:rsidRDefault="00881E34" w:rsidP="002F066A">
            <w:pPr>
              <w:pStyle w:val="ListParagraph"/>
              <w:spacing w:line="276" w:lineRule="auto"/>
              <w:ind w:left="0"/>
              <w:jc w:val="center"/>
              <w:rPr>
                <w:rFonts w:cs="Times New Roman"/>
                <w:lang w:val="en-US"/>
              </w:rPr>
            </w:pPr>
            <w:r>
              <w:rPr>
                <w:rFonts w:cs="Times New Roman"/>
                <w:lang w:val="en-US"/>
              </w:rPr>
              <w:t>Sao +</w:t>
            </w:r>
          </w:p>
        </w:tc>
        <w:tc>
          <w:tcPr>
            <w:tcW w:w="0" w:type="auto"/>
            <w:vAlign w:val="center"/>
          </w:tcPr>
          <w:p w14:paraId="13BB7B70"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DK </w:t>
            </w:r>
            <w:r>
              <w:rPr>
                <w:rFonts w:cs="Times New Roman"/>
                <w:lang w:val="en-US"/>
              </w:rPr>
              <w:t>SP</w:t>
            </w:r>
          </w:p>
        </w:tc>
        <w:tc>
          <w:tcPr>
            <w:tcW w:w="0" w:type="auto"/>
            <w:vAlign w:val="center"/>
          </w:tcPr>
          <w:p w14:paraId="1A7B32E2" w14:textId="77777777" w:rsidR="00881E34" w:rsidRPr="00C20C93" w:rsidRDefault="00881E34" w:rsidP="002F066A">
            <w:pPr>
              <w:pStyle w:val="ListParagraph"/>
              <w:spacing w:line="276" w:lineRule="auto"/>
              <w:ind w:left="0"/>
              <w:jc w:val="center"/>
              <w:rPr>
                <w:rFonts w:cs="Times New Roman"/>
                <w:lang w:val="en-US"/>
              </w:rPr>
            </w:pPr>
            <w:r>
              <w:rPr>
                <w:rFonts w:cs="Times New Roman"/>
              </w:rPr>
              <w:t xml:space="preserve">HUY </w:t>
            </w:r>
            <w:r>
              <w:rPr>
                <w:rFonts w:cs="Times New Roman"/>
                <w:lang w:val="en-US"/>
              </w:rPr>
              <w:t>SP</w:t>
            </w:r>
          </w:p>
        </w:tc>
        <w:tc>
          <w:tcPr>
            <w:tcW w:w="0" w:type="auto"/>
            <w:vAlign w:val="center"/>
          </w:tcPr>
          <w:p w14:paraId="035BCE9D" w14:textId="77777777" w:rsidR="00881E34" w:rsidRPr="006C2489" w:rsidRDefault="00881E34" w:rsidP="002F066A">
            <w:pPr>
              <w:pStyle w:val="ListParagraph"/>
              <w:spacing w:line="276" w:lineRule="auto"/>
              <w:ind w:left="0"/>
              <w:jc w:val="center"/>
              <w:rPr>
                <w:rFonts w:cs="Times New Roman"/>
              </w:rPr>
            </w:pPr>
            <w:r w:rsidRPr="006C2489">
              <w:rPr>
                <w:rFonts w:cs="Times New Roman"/>
              </w:rPr>
              <w:t>2000</w:t>
            </w:r>
          </w:p>
        </w:tc>
        <w:tc>
          <w:tcPr>
            <w:tcW w:w="0" w:type="auto"/>
            <w:vAlign w:val="center"/>
          </w:tcPr>
          <w:p w14:paraId="74120D96" w14:textId="77777777" w:rsidR="00881E34" w:rsidRPr="006C2489" w:rsidRDefault="00881E34" w:rsidP="002F066A">
            <w:pPr>
              <w:pStyle w:val="ListParagraph"/>
              <w:spacing w:line="276" w:lineRule="auto"/>
              <w:ind w:left="0"/>
              <w:jc w:val="center"/>
              <w:rPr>
                <w:rFonts w:cs="Times New Roman"/>
              </w:rPr>
            </w:pPr>
            <w:r w:rsidRPr="006C2489">
              <w:rPr>
                <w:rFonts w:cs="Times New Roman"/>
              </w:rPr>
              <w:t>01 ngày</w:t>
            </w:r>
          </w:p>
        </w:tc>
      </w:tr>
      <w:tr w:rsidR="00B47619" w:rsidRPr="006C2489" w14:paraId="59D30FFA" w14:textId="77777777" w:rsidTr="002F066A">
        <w:trPr>
          <w:trHeight w:hRule="exact" w:val="583"/>
        </w:trPr>
        <w:tc>
          <w:tcPr>
            <w:tcW w:w="0" w:type="auto"/>
            <w:vAlign w:val="center"/>
          </w:tcPr>
          <w:p w14:paraId="62371911" w14:textId="77777777" w:rsidR="00B47619" w:rsidRPr="00B47619" w:rsidRDefault="00B47619" w:rsidP="002F066A">
            <w:pPr>
              <w:spacing w:line="276" w:lineRule="auto"/>
              <w:jc w:val="center"/>
              <w:rPr>
                <w:rFonts w:cs="Times New Roman"/>
                <w:szCs w:val="24"/>
                <w:lang w:val="en-US"/>
              </w:rPr>
            </w:pPr>
            <w:r>
              <w:rPr>
                <w:rFonts w:cs="Times New Roman"/>
                <w:szCs w:val="24"/>
                <w:lang w:val="en-US"/>
              </w:rPr>
              <w:t>9</w:t>
            </w:r>
          </w:p>
        </w:tc>
        <w:tc>
          <w:tcPr>
            <w:tcW w:w="0" w:type="auto"/>
            <w:vAlign w:val="center"/>
          </w:tcPr>
          <w:p w14:paraId="76C98E32" w14:textId="77777777" w:rsidR="00B47619" w:rsidRDefault="00B47619" w:rsidP="002F066A">
            <w:pPr>
              <w:pStyle w:val="ListParagraph"/>
              <w:spacing w:line="276" w:lineRule="auto"/>
              <w:ind w:left="0"/>
              <w:jc w:val="center"/>
              <w:rPr>
                <w:rFonts w:cs="Times New Roman"/>
                <w:lang w:val="en-US"/>
              </w:rPr>
            </w:pPr>
            <w:r>
              <w:rPr>
                <w:rFonts w:cs="Times New Roman"/>
                <w:lang w:val="en-US"/>
              </w:rPr>
              <w:t>Tổng hợp</w:t>
            </w:r>
          </w:p>
        </w:tc>
        <w:tc>
          <w:tcPr>
            <w:tcW w:w="0" w:type="auto"/>
            <w:vAlign w:val="center"/>
          </w:tcPr>
          <w:p w14:paraId="2D60F905" w14:textId="77777777" w:rsidR="00B47619" w:rsidRPr="00B47619" w:rsidRDefault="00B47619" w:rsidP="00B47619">
            <w:pPr>
              <w:pStyle w:val="ListParagraph"/>
              <w:spacing w:line="276" w:lineRule="auto"/>
              <w:ind w:left="0"/>
              <w:jc w:val="center"/>
              <w:rPr>
                <w:rFonts w:cs="Times New Roman"/>
                <w:lang w:val="en-US"/>
              </w:rPr>
            </w:pPr>
            <w:r>
              <w:rPr>
                <w:rFonts w:cs="Times New Roman"/>
                <w:lang w:val="en-US"/>
              </w:rPr>
              <w:t>DK MV</w:t>
            </w:r>
          </w:p>
        </w:tc>
        <w:tc>
          <w:tcPr>
            <w:tcW w:w="0" w:type="auto"/>
            <w:vAlign w:val="center"/>
          </w:tcPr>
          <w:p w14:paraId="7C3DFB2C" w14:textId="77777777" w:rsidR="00B47619" w:rsidRPr="00B47619" w:rsidRDefault="00B47619" w:rsidP="002F066A">
            <w:pPr>
              <w:pStyle w:val="ListParagraph"/>
              <w:spacing w:line="276" w:lineRule="auto"/>
              <w:ind w:left="0"/>
              <w:jc w:val="center"/>
              <w:rPr>
                <w:rFonts w:cs="Times New Roman"/>
                <w:lang w:val="en-US"/>
              </w:rPr>
            </w:pPr>
            <w:r>
              <w:rPr>
                <w:rFonts w:cs="Times New Roman"/>
                <w:lang w:val="en-US"/>
              </w:rPr>
              <w:t>HUY MV</w:t>
            </w:r>
          </w:p>
        </w:tc>
        <w:tc>
          <w:tcPr>
            <w:tcW w:w="0" w:type="auto"/>
            <w:vAlign w:val="center"/>
          </w:tcPr>
          <w:p w14:paraId="70D9B653" w14:textId="77777777" w:rsidR="00B47619" w:rsidRPr="00B47619" w:rsidRDefault="00B47619" w:rsidP="002F066A">
            <w:pPr>
              <w:pStyle w:val="ListParagraph"/>
              <w:spacing w:line="276" w:lineRule="auto"/>
              <w:ind w:left="0"/>
              <w:jc w:val="center"/>
              <w:rPr>
                <w:rFonts w:cs="Times New Roman"/>
                <w:lang w:val="en-US"/>
              </w:rPr>
            </w:pPr>
            <w:r>
              <w:rPr>
                <w:rFonts w:cs="Times New Roman"/>
                <w:lang w:val="en-US"/>
              </w:rPr>
              <w:t>3000</w:t>
            </w:r>
          </w:p>
        </w:tc>
        <w:tc>
          <w:tcPr>
            <w:tcW w:w="0" w:type="auto"/>
            <w:vAlign w:val="center"/>
          </w:tcPr>
          <w:p w14:paraId="6B348B5B" w14:textId="77777777" w:rsidR="00B47619" w:rsidRPr="00B47619" w:rsidRDefault="00B47619" w:rsidP="002F066A">
            <w:pPr>
              <w:pStyle w:val="ListParagraph"/>
              <w:spacing w:line="276" w:lineRule="auto"/>
              <w:ind w:left="0"/>
              <w:jc w:val="center"/>
              <w:rPr>
                <w:rFonts w:cs="Times New Roman"/>
                <w:lang w:val="en-US"/>
              </w:rPr>
            </w:pPr>
            <w:r>
              <w:rPr>
                <w:rFonts w:cs="Times New Roman"/>
                <w:lang w:val="en-US"/>
              </w:rPr>
              <w:t>01 ngày</w:t>
            </w:r>
          </w:p>
        </w:tc>
      </w:tr>
    </w:tbl>
    <w:p w14:paraId="1118D5A5" w14:textId="77777777" w:rsidR="00881E34" w:rsidRDefault="00881E34" w:rsidP="000E57C0">
      <w:pPr>
        <w:pStyle w:val="ListParagraph"/>
        <w:ind w:left="0"/>
        <w:contextualSpacing w:val="0"/>
        <w:rPr>
          <w:rStyle w:val="IntenseEmphasis"/>
          <w:rFonts w:cs="Times New Roman"/>
          <w:b w:val="0"/>
          <w:bCs w:val="0"/>
          <w:i w:val="0"/>
          <w:iCs w:val="0"/>
        </w:rPr>
      </w:pPr>
    </w:p>
    <w:p w14:paraId="00C8DD08" w14:textId="77777777" w:rsidR="00881E34" w:rsidRDefault="00881E34" w:rsidP="000E57C0">
      <w:pPr>
        <w:pStyle w:val="ListParagraph"/>
        <w:ind w:left="0"/>
        <w:contextualSpacing w:val="0"/>
        <w:rPr>
          <w:rStyle w:val="IntenseEmphasis"/>
          <w:rFonts w:cs="Times New Roman"/>
          <w:b w:val="0"/>
          <w:bCs w:val="0"/>
          <w:i w:val="0"/>
          <w:iCs w:val="0"/>
        </w:rPr>
      </w:pPr>
    </w:p>
    <w:p w14:paraId="34D43753" w14:textId="77777777" w:rsidR="00881E34" w:rsidRDefault="00881E34" w:rsidP="000E57C0">
      <w:pPr>
        <w:pStyle w:val="ListParagraph"/>
        <w:ind w:left="0"/>
        <w:contextualSpacing w:val="0"/>
        <w:rPr>
          <w:rStyle w:val="IntenseEmphasis"/>
          <w:rFonts w:cs="Times New Roman"/>
          <w:b w:val="0"/>
          <w:bCs w:val="0"/>
          <w:i w:val="0"/>
          <w:iCs w:val="0"/>
        </w:rPr>
      </w:pPr>
    </w:p>
    <w:p w14:paraId="4C5B4691" w14:textId="77777777" w:rsidR="00881E34" w:rsidRDefault="00881E34" w:rsidP="000E57C0">
      <w:pPr>
        <w:pStyle w:val="ListParagraph"/>
        <w:ind w:left="0"/>
        <w:contextualSpacing w:val="0"/>
        <w:rPr>
          <w:rStyle w:val="IntenseEmphasis"/>
          <w:rFonts w:cs="Times New Roman"/>
          <w:b w:val="0"/>
          <w:bCs w:val="0"/>
          <w:i w:val="0"/>
          <w:iCs w:val="0"/>
        </w:rPr>
      </w:pPr>
    </w:p>
    <w:p w14:paraId="64AEFEBB" w14:textId="77777777" w:rsidR="00881E34" w:rsidRDefault="00881E34" w:rsidP="000E57C0">
      <w:pPr>
        <w:pStyle w:val="ListParagraph"/>
        <w:ind w:left="0"/>
        <w:contextualSpacing w:val="0"/>
        <w:rPr>
          <w:rStyle w:val="IntenseEmphasis"/>
          <w:rFonts w:cs="Times New Roman"/>
          <w:b w:val="0"/>
          <w:bCs w:val="0"/>
          <w:i w:val="0"/>
          <w:iCs w:val="0"/>
        </w:rPr>
      </w:pPr>
    </w:p>
    <w:p w14:paraId="286F2A32" w14:textId="77777777" w:rsidR="00881E34" w:rsidRDefault="00881E34" w:rsidP="000E57C0">
      <w:pPr>
        <w:pStyle w:val="ListParagraph"/>
        <w:ind w:left="0"/>
        <w:contextualSpacing w:val="0"/>
        <w:rPr>
          <w:rStyle w:val="IntenseEmphasis"/>
          <w:rFonts w:cs="Times New Roman"/>
          <w:b w:val="0"/>
          <w:bCs w:val="0"/>
          <w:i w:val="0"/>
          <w:iCs w:val="0"/>
        </w:rPr>
      </w:pPr>
    </w:p>
    <w:p w14:paraId="4BB286F9" w14:textId="77777777" w:rsidR="00881E34" w:rsidRDefault="00881E34" w:rsidP="000E57C0">
      <w:pPr>
        <w:pStyle w:val="ListParagraph"/>
        <w:ind w:left="0"/>
        <w:contextualSpacing w:val="0"/>
        <w:rPr>
          <w:rStyle w:val="IntenseEmphasis"/>
          <w:rFonts w:cs="Times New Roman"/>
          <w:b w:val="0"/>
          <w:bCs w:val="0"/>
          <w:i w:val="0"/>
          <w:iCs w:val="0"/>
        </w:rPr>
      </w:pPr>
    </w:p>
    <w:p w14:paraId="1AF0CAE3" w14:textId="77777777" w:rsidR="00881E34" w:rsidRDefault="00881E34" w:rsidP="000E57C0">
      <w:pPr>
        <w:pStyle w:val="ListParagraph"/>
        <w:ind w:left="0"/>
        <w:contextualSpacing w:val="0"/>
        <w:rPr>
          <w:rStyle w:val="IntenseEmphasis"/>
          <w:rFonts w:cs="Times New Roman"/>
          <w:b w:val="0"/>
          <w:bCs w:val="0"/>
          <w:i w:val="0"/>
          <w:iCs w:val="0"/>
        </w:rPr>
      </w:pPr>
    </w:p>
    <w:p w14:paraId="22A4246F" w14:textId="77777777" w:rsidR="00881E34" w:rsidRPr="006D240F" w:rsidRDefault="00881E34" w:rsidP="000E57C0">
      <w:pPr>
        <w:pStyle w:val="ListParagraph"/>
        <w:ind w:left="0"/>
        <w:contextualSpacing w:val="0"/>
        <w:rPr>
          <w:rStyle w:val="IntenseEmphasis"/>
          <w:rFonts w:cs="Times New Roman"/>
          <w:b w:val="0"/>
          <w:bCs w:val="0"/>
          <w:i w:val="0"/>
          <w:iCs w:val="0"/>
        </w:rPr>
      </w:pPr>
    </w:p>
    <w:p w14:paraId="0E16721F" w14:textId="77777777" w:rsidR="002A61ED" w:rsidRDefault="002A61ED" w:rsidP="000E57C0">
      <w:pPr>
        <w:pStyle w:val="ListParagraph"/>
        <w:ind w:left="0"/>
        <w:contextualSpacing w:val="0"/>
        <w:rPr>
          <w:rStyle w:val="IntenseEmphasis"/>
          <w:rFonts w:cs="Times New Roman"/>
        </w:rPr>
      </w:pPr>
    </w:p>
    <w:p w14:paraId="0E24C0CB" w14:textId="77777777" w:rsidR="002A61ED" w:rsidRPr="002A61ED" w:rsidRDefault="002A61ED" w:rsidP="002A61ED">
      <w:pPr>
        <w:pStyle w:val="ListParagraph"/>
        <w:numPr>
          <w:ilvl w:val="0"/>
          <w:numId w:val="4"/>
        </w:numPr>
        <w:ind w:left="360"/>
        <w:contextualSpacing w:val="0"/>
        <w:rPr>
          <w:rStyle w:val="IntenseEmphasis"/>
          <w:rFonts w:cs="Times New Roman"/>
          <w:b w:val="0"/>
          <w:i w:val="0"/>
          <w:color w:val="auto"/>
        </w:rPr>
      </w:pPr>
      <w:r w:rsidRPr="002A61ED">
        <w:rPr>
          <w:rStyle w:val="IntenseEmphasis"/>
          <w:rFonts w:cs="Times New Roman"/>
          <w:b w:val="0"/>
          <w:i w:val="0"/>
          <w:color w:val="auto"/>
          <w:lang w:val="en-US"/>
        </w:rPr>
        <w:t xml:space="preserve">Mua nội dung lẻ </w:t>
      </w:r>
    </w:p>
    <w:p w14:paraId="3304E1B2" w14:textId="77777777" w:rsidR="002A61ED" w:rsidRPr="002A61ED" w:rsidRDefault="002A61ED" w:rsidP="002A61ED">
      <w:pPr>
        <w:pStyle w:val="ListParagraph"/>
        <w:ind w:left="360"/>
        <w:contextualSpacing w:val="0"/>
        <w:rPr>
          <w:rStyle w:val="IntenseEmphasis"/>
          <w:rFonts w:cs="Times New Roman"/>
          <w:b w:val="0"/>
          <w:i w:val="0"/>
          <w:color w:val="auto"/>
        </w:rPr>
      </w:pPr>
      <w:r w:rsidRPr="002A61ED">
        <w:rPr>
          <w:rStyle w:val="IntenseEmphasis"/>
          <w:rFonts w:cs="Times New Roman"/>
          <w:b w:val="0"/>
          <w:i w:val="0"/>
          <w:color w:val="auto"/>
          <w:lang w:val="en-US"/>
        </w:rPr>
        <w:t xml:space="preserve">Khách hàng có thể mua từng nội dung lẻ với giá 1000 đ/ nội dung </w:t>
      </w:r>
    </w:p>
    <w:p w14:paraId="5D533B1C" w14:textId="77777777" w:rsidR="000E57C0" w:rsidRPr="002A61ED" w:rsidRDefault="000E57C0" w:rsidP="002A61ED">
      <w:pPr>
        <w:pStyle w:val="ListParagraph"/>
        <w:numPr>
          <w:ilvl w:val="0"/>
          <w:numId w:val="4"/>
        </w:numPr>
        <w:ind w:left="360"/>
        <w:contextualSpacing w:val="0"/>
        <w:rPr>
          <w:rStyle w:val="IntenseEmphasis"/>
          <w:rFonts w:cs="Times New Roman"/>
          <w:b w:val="0"/>
          <w:i w:val="0"/>
          <w:color w:val="auto"/>
          <w:lang w:val="en-US"/>
        </w:rPr>
      </w:pPr>
      <w:r w:rsidRPr="002A61ED">
        <w:rPr>
          <w:rStyle w:val="IntenseEmphasis"/>
          <w:rFonts w:cs="Times New Roman"/>
          <w:b w:val="0"/>
          <w:i w:val="0"/>
          <w:color w:val="auto"/>
          <w:lang w:val="en-US"/>
        </w:rPr>
        <w:t>Mô hình tính cước:</w:t>
      </w:r>
    </w:p>
    <w:p w14:paraId="5D0F8C05" w14:textId="77777777" w:rsidR="000E57C0" w:rsidRPr="006D240F" w:rsidRDefault="000E57C0" w:rsidP="002A61ED">
      <w:pPr>
        <w:pStyle w:val="ListParagraph"/>
        <w:numPr>
          <w:ilvl w:val="0"/>
          <w:numId w:val="23"/>
        </w:numPr>
        <w:spacing w:beforeLines="20" w:before="48" w:afterLines="20" w:after="48"/>
        <w:rPr>
          <w:rFonts w:cs="Times New Roman"/>
        </w:rPr>
      </w:pPr>
      <w:r w:rsidRPr="006D240F">
        <w:rPr>
          <w:rFonts w:cs="Times New Roman"/>
        </w:rPr>
        <w:t>Đối với thuê bao trả trước: Hệ thống kiểm tra tài khoản khách hàng đối với thuê bao trả trước, nếu đủ tiền mới cho phép mua sản phẩm hoặc gói cước.Cước được trừ vào tài khoản chính</w:t>
      </w:r>
    </w:p>
    <w:p w14:paraId="387B7668" w14:textId="77777777" w:rsidR="000E57C0" w:rsidRPr="006D240F" w:rsidRDefault="000E57C0" w:rsidP="002A61ED">
      <w:pPr>
        <w:pStyle w:val="ListParagraph"/>
        <w:numPr>
          <w:ilvl w:val="0"/>
          <w:numId w:val="23"/>
        </w:numPr>
        <w:spacing w:beforeLines="20" w:before="48" w:afterLines="20" w:after="48"/>
        <w:rPr>
          <w:rFonts w:cs="Times New Roman"/>
        </w:rPr>
      </w:pPr>
      <w:r w:rsidRPr="006D240F">
        <w:rPr>
          <w:rFonts w:cs="Times New Roman"/>
        </w:rPr>
        <w:t xml:space="preserve">Đối với thuê bao trả sau: được ghi vào hóa đơn cước hàng tháng. </w:t>
      </w:r>
    </w:p>
    <w:p w14:paraId="737A3E68" w14:textId="77777777" w:rsidR="000E57C0" w:rsidRPr="006D240F" w:rsidRDefault="002A61ED" w:rsidP="002A61ED">
      <w:pPr>
        <w:pStyle w:val="ListParagraph"/>
        <w:numPr>
          <w:ilvl w:val="0"/>
          <w:numId w:val="23"/>
        </w:numPr>
        <w:spacing w:beforeLines="20" w:before="48" w:afterLines="20" w:after="48"/>
        <w:rPr>
          <w:rFonts w:cs="Times New Roman"/>
        </w:rPr>
      </w:pPr>
      <w:r>
        <w:rPr>
          <w:rFonts w:cs="Times New Roman"/>
          <w:lang w:val="en-US"/>
        </w:rPr>
        <w:t xml:space="preserve">Tính năng gia hạn </w:t>
      </w:r>
      <w:r w:rsidR="000E57C0" w:rsidRPr="006D240F">
        <w:rPr>
          <w:rFonts w:cs="Times New Roman"/>
        </w:rPr>
        <w:t xml:space="preserve">: khách hàng chỉ phải đăng ký gói </w:t>
      </w:r>
      <w:r>
        <w:rPr>
          <w:rFonts w:cs="Times New Roman"/>
          <w:lang w:val="en-US"/>
        </w:rPr>
        <w:t xml:space="preserve">cước </w:t>
      </w:r>
      <w:r w:rsidR="000E57C0" w:rsidRPr="006D240F">
        <w:rPr>
          <w:rFonts w:cs="Times New Roman"/>
        </w:rPr>
        <w:t xml:space="preserve">dịch vụ một lần, gói cước sẽ được tự động gia hạn theo quy định của </w:t>
      </w:r>
      <w:r w:rsidR="00881E34">
        <w:rPr>
          <w:rFonts w:cs="Times New Roman"/>
          <w:lang w:val="en-US"/>
        </w:rPr>
        <w:t>VINAPHONE</w:t>
      </w:r>
      <w:r w:rsidR="000E57C0" w:rsidRPr="006D240F">
        <w:rPr>
          <w:rFonts w:cs="Times New Roman"/>
        </w:rPr>
        <w:t>.</w:t>
      </w:r>
    </w:p>
    <w:p w14:paraId="33B918B0" w14:textId="77777777" w:rsidR="000E57C0" w:rsidRPr="005C7052" w:rsidRDefault="000E57C0" w:rsidP="005C7052">
      <w:pPr>
        <w:pStyle w:val="ListParagraph"/>
        <w:numPr>
          <w:ilvl w:val="1"/>
          <w:numId w:val="24"/>
        </w:numPr>
        <w:outlineLvl w:val="0"/>
        <w:rPr>
          <w:rFonts w:cs="Times New Roman"/>
          <w:b/>
          <w:lang w:val="en-US"/>
        </w:rPr>
      </w:pPr>
      <w:bookmarkStart w:id="11" w:name="_Toc422476828"/>
      <w:bookmarkStart w:id="12" w:name="_Toc420494246"/>
      <w:r w:rsidRPr="005C7052">
        <w:rPr>
          <w:rFonts w:cs="Times New Roman"/>
          <w:b/>
          <w:lang w:val="en-US"/>
        </w:rPr>
        <w:t>Tính năng cơ bản dịch vụ</w:t>
      </w:r>
      <w:bookmarkEnd w:id="11"/>
    </w:p>
    <w:p w14:paraId="5EF4E9FB" w14:textId="77777777" w:rsidR="000E57C0" w:rsidRPr="005C7052" w:rsidRDefault="000E57C0" w:rsidP="005C7052">
      <w:pPr>
        <w:pStyle w:val="ListParagraph"/>
        <w:numPr>
          <w:ilvl w:val="1"/>
          <w:numId w:val="26"/>
        </w:numPr>
        <w:outlineLvl w:val="0"/>
        <w:rPr>
          <w:rFonts w:cs="Times New Roman"/>
          <w:b/>
          <w:lang w:val="en-US"/>
        </w:rPr>
      </w:pPr>
      <w:bookmarkStart w:id="13" w:name="_Toc343142308"/>
      <w:bookmarkStart w:id="14" w:name="_Toc420509218"/>
      <w:bookmarkStart w:id="15" w:name="_Toc420509454"/>
      <w:bookmarkStart w:id="16" w:name="_Toc420509657"/>
      <w:bookmarkStart w:id="17" w:name="_Toc422476829"/>
      <w:r w:rsidRPr="005C7052">
        <w:rPr>
          <w:rFonts w:cs="Times New Roman"/>
          <w:b/>
          <w:lang w:val="en-US"/>
        </w:rPr>
        <w:t>Đăng ký và xác thực</w:t>
      </w:r>
      <w:bookmarkEnd w:id="13"/>
      <w:bookmarkEnd w:id="14"/>
      <w:bookmarkEnd w:id="15"/>
      <w:bookmarkEnd w:id="16"/>
      <w:bookmarkEnd w:id="17"/>
    </w:p>
    <w:p w14:paraId="74C13E69" w14:textId="77777777" w:rsidR="000E57C0" w:rsidRPr="0098551C" w:rsidRDefault="000E57C0" w:rsidP="000E57C0">
      <w:pPr>
        <w:numPr>
          <w:ilvl w:val="0"/>
          <w:numId w:val="10"/>
        </w:numPr>
        <w:spacing w:after="200"/>
        <w:ind w:left="426" w:hanging="426"/>
        <w:rPr>
          <w:rFonts w:cs="Times New Roman"/>
        </w:rPr>
      </w:pPr>
      <w:r w:rsidRPr="006D240F">
        <w:rPr>
          <w:rFonts w:cs="Times New Roman"/>
        </w:rPr>
        <w:t>Tính năng đăng ký và xác thực : Người sử dụng thông qua tài khoản điện thoại di động có thể đăng ký được tài khoản và thực hiện xác thực qua chính số điện thoại đó để sử dụng dịch vụ.</w:t>
      </w:r>
    </w:p>
    <w:p w14:paraId="3484487E" w14:textId="77777777" w:rsidR="000E57C0" w:rsidRPr="006D240F" w:rsidRDefault="000E57C0" w:rsidP="000E57C0">
      <w:pPr>
        <w:numPr>
          <w:ilvl w:val="0"/>
          <w:numId w:val="10"/>
        </w:numPr>
        <w:spacing w:after="200"/>
        <w:ind w:left="426" w:hanging="426"/>
        <w:rPr>
          <w:rFonts w:cs="Times New Roman"/>
        </w:rPr>
      </w:pPr>
      <w:r>
        <w:rPr>
          <w:rFonts w:cs="Times New Roman"/>
          <w:lang w:val="en-US"/>
        </w:rPr>
        <w:t xml:space="preserve">Khách hàng được cấp một mật khẩu thông qua hệ thống SSO của </w:t>
      </w:r>
      <w:r w:rsidR="00881E34">
        <w:rPr>
          <w:rFonts w:cs="Times New Roman"/>
          <w:lang w:val="en-US"/>
        </w:rPr>
        <w:t>VINAPHONE</w:t>
      </w:r>
      <w:r>
        <w:rPr>
          <w:rFonts w:cs="Times New Roman"/>
          <w:lang w:val="en-US"/>
        </w:rPr>
        <w:t xml:space="preserve"> để truy cập dịch vụ trong trường hợp sử dụng Wifi. Trong trường hợp khách hàng sử dụng 3G/GPRS hệ thống tự động nhận diện số thuê bao khách hàng và tự động đăng nhập.</w:t>
      </w:r>
    </w:p>
    <w:p w14:paraId="51DDD779" w14:textId="77777777" w:rsidR="000E57C0" w:rsidRPr="006D240F" w:rsidRDefault="000E57C0" w:rsidP="000E57C0">
      <w:pPr>
        <w:numPr>
          <w:ilvl w:val="0"/>
          <w:numId w:val="10"/>
        </w:numPr>
        <w:spacing w:after="200"/>
        <w:ind w:left="426" w:hanging="426"/>
        <w:rPr>
          <w:rFonts w:cs="Times New Roman"/>
        </w:rPr>
      </w:pPr>
      <w:r w:rsidRPr="006D240F">
        <w:rPr>
          <w:rFonts w:cs="Times New Roman"/>
        </w:rPr>
        <w:t>Thay đổi thông tin và mật khẩu : Khách hàng có thể cập nhật thông tin cá nhân và thay đổi mật khẩu theo ý thích.</w:t>
      </w:r>
    </w:p>
    <w:p w14:paraId="46A024A8" w14:textId="77777777" w:rsidR="000E57C0" w:rsidRPr="009E138B" w:rsidRDefault="000E57C0" w:rsidP="005C7052">
      <w:pPr>
        <w:pStyle w:val="ListParagraph"/>
        <w:numPr>
          <w:ilvl w:val="1"/>
          <w:numId w:val="26"/>
        </w:numPr>
        <w:outlineLvl w:val="0"/>
        <w:rPr>
          <w:rFonts w:cs="Times New Roman"/>
          <w:b/>
          <w:lang w:val="en-US"/>
        </w:rPr>
      </w:pPr>
      <w:bookmarkStart w:id="18" w:name="_Toc343142309"/>
      <w:bookmarkStart w:id="19" w:name="_Toc420509219"/>
      <w:bookmarkStart w:id="20" w:name="_Toc420509455"/>
      <w:bookmarkStart w:id="21" w:name="_Toc420509658"/>
      <w:bookmarkStart w:id="22" w:name="_Toc422476830"/>
      <w:r w:rsidRPr="009E138B">
        <w:rPr>
          <w:rFonts w:cs="Times New Roman"/>
          <w:b/>
          <w:lang w:val="en-US"/>
        </w:rPr>
        <w:t>Các chức năng cơ bản</w:t>
      </w:r>
      <w:bookmarkEnd w:id="18"/>
      <w:bookmarkEnd w:id="19"/>
      <w:bookmarkEnd w:id="20"/>
      <w:bookmarkEnd w:id="21"/>
      <w:bookmarkEnd w:id="22"/>
    </w:p>
    <w:p w14:paraId="08AB29DC" w14:textId="77777777" w:rsidR="000E57C0" w:rsidRPr="006D240F" w:rsidRDefault="000E57C0" w:rsidP="000E57C0">
      <w:pPr>
        <w:pStyle w:val="ListParagraph"/>
        <w:numPr>
          <w:ilvl w:val="0"/>
          <w:numId w:val="10"/>
        </w:numPr>
        <w:spacing w:after="200"/>
        <w:ind w:left="426" w:hanging="426"/>
        <w:rPr>
          <w:rFonts w:cs="Times New Roman"/>
        </w:rPr>
      </w:pPr>
      <w:r w:rsidRPr="006D240F">
        <w:rPr>
          <w:rFonts w:cs="Times New Roman"/>
        </w:rPr>
        <w:lastRenderedPageBreak/>
        <w:t>Chức năng tìm kiếm : Khách hàng có thể tìm kiếm nội dung theo các đặc tính : tên nội dung, mô tả, diễn viên ….</w:t>
      </w:r>
    </w:p>
    <w:p w14:paraId="297194D2" w14:textId="77777777" w:rsidR="000E57C0" w:rsidRPr="006D240F" w:rsidRDefault="000E57C0" w:rsidP="000E57C0">
      <w:pPr>
        <w:pStyle w:val="ListParagraph"/>
        <w:numPr>
          <w:ilvl w:val="0"/>
          <w:numId w:val="10"/>
        </w:numPr>
        <w:spacing w:after="200"/>
        <w:ind w:left="426" w:hanging="426"/>
        <w:rPr>
          <w:rFonts w:cs="Times New Roman"/>
        </w:rPr>
      </w:pPr>
      <w:r w:rsidRPr="006D240F">
        <w:rPr>
          <w:rFonts w:cs="Times New Roman"/>
        </w:rPr>
        <w:t>Nhận gợi ý theo nội dung : Các khách hàng có thể nhìn thấy các nội dung hấp dẫn được hệ thống gợi ý.</w:t>
      </w:r>
    </w:p>
    <w:p w14:paraId="0567031A" w14:textId="77777777" w:rsidR="000E57C0" w:rsidRPr="006D240F" w:rsidRDefault="000E57C0" w:rsidP="000E57C0">
      <w:pPr>
        <w:pStyle w:val="ListParagraph"/>
        <w:numPr>
          <w:ilvl w:val="0"/>
          <w:numId w:val="10"/>
        </w:numPr>
        <w:spacing w:after="200"/>
        <w:ind w:left="426" w:hanging="426"/>
        <w:rPr>
          <w:rFonts w:cs="Times New Roman"/>
        </w:rPr>
      </w:pPr>
      <w:r w:rsidRPr="006D240F">
        <w:rPr>
          <w:rFonts w:cs="Times New Roman"/>
        </w:rPr>
        <w:t>Chức năng mua gói thuê bao : Hệ thống cung cấp nhiều gói thuê bao phù hợp với từng sở thích và mức chi tiêu riêng, khách hàng có thể chọn các gói riêng theo nhu cầu.</w:t>
      </w:r>
      <w:r>
        <w:rPr>
          <w:rFonts w:cs="Times New Roman"/>
          <w:lang w:val="en-US"/>
        </w:rPr>
        <w:t xml:space="preserve"> Khách hàng có thể sở hữu nhiều gói thuê bao khác nhau trong cùng một thời điểm.</w:t>
      </w:r>
    </w:p>
    <w:p w14:paraId="5BEEA282" w14:textId="77777777" w:rsidR="000E57C0" w:rsidRPr="006D240F" w:rsidRDefault="000E57C0" w:rsidP="000E57C0">
      <w:pPr>
        <w:pStyle w:val="ListParagraph"/>
        <w:numPr>
          <w:ilvl w:val="0"/>
          <w:numId w:val="10"/>
        </w:numPr>
        <w:spacing w:after="200"/>
        <w:ind w:left="426" w:hanging="426"/>
        <w:rPr>
          <w:rFonts w:cs="Times New Roman"/>
        </w:rPr>
      </w:pPr>
      <w:r w:rsidRPr="006D240F">
        <w:rPr>
          <w:rFonts w:cs="Times New Roman"/>
        </w:rPr>
        <w:t>Duyệt danh mục và truy cập nội dung : Các danh mục cung cấp đầy đủ, giúp người dùng dễ dàng thao tác và tìm thấy nội dung cần thiết bao gồm cả lịch phát sóng truyền hình.</w:t>
      </w:r>
    </w:p>
    <w:p w14:paraId="6CDD398E" w14:textId="77777777" w:rsidR="000E57C0" w:rsidRPr="006D240F" w:rsidRDefault="000E57C0" w:rsidP="000E57C0">
      <w:pPr>
        <w:pStyle w:val="ListParagraph"/>
        <w:numPr>
          <w:ilvl w:val="0"/>
          <w:numId w:val="10"/>
        </w:numPr>
        <w:spacing w:after="200"/>
        <w:ind w:left="426" w:hanging="426"/>
        <w:rPr>
          <w:rFonts w:cs="Times New Roman"/>
        </w:rPr>
      </w:pPr>
      <w:r w:rsidRPr="006D240F">
        <w:rPr>
          <w:rFonts w:cs="Times New Roman"/>
        </w:rPr>
        <w:t>Chức năng xem nội dung : Người sử dụng có thể xem các nội dung mong muốn</w:t>
      </w:r>
      <w:del w:id="23" w:author="Microsoft Office User" w:date="2016-03-11T10:54:00Z">
        <w:r w:rsidRPr="006D240F" w:rsidDel="00124278">
          <w:rPr>
            <w:rFonts w:cs="Times New Roman"/>
          </w:rPr>
          <w:delText>, các kênh live theo sở thích cá nhân của riêng mình</w:delText>
        </w:r>
      </w:del>
      <w:r w:rsidRPr="006D240F">
        <w:rPr>
          <w:rFonts w:cs="Times New Roman"/>
        </w:rPr>
        <w:t>.</w:t>
      </w:r>
    </w:p>
    <w:p w14:paraId="7DF5DEBD" w14:textId="77777777" w:rsidR="000E57C0" w:rsidRPr="006D240F" w:rsidRDefault="000E57C0" w:rsidP="000E57C0">
      <w:pPr>
        <w:pStyle w:val="ListParagraph"/>
        <w:numPr>
          <w:ilvl w:val="0"/>
          <w:numId w:val="10"/>
        </w:numPr>
        <w:spacing w:after="200"/>
        <w:ind w:left="426" w:hanging="426"/>
        <w:rPr>
          <w:rFonts w:cs="Times New Roman"/>
        </w:rPr>
      </w:pPr>
      <w:r w:rsidRPr="006D240F">
        <w:rPr>
          <w:rFonts w:cs="Times New Roman"/>
        </w:rPr>
        <w:t xml:space="preserve">Chức năng </w:t>
      </w:r>
      <w:r w:rsidRPr="006D240F">
        <w:rPr>
          <w:rFonts w:cs="Times New Roman"/>
          <w:lang w:val="en-US"/>
        </w:rPr>
        <w:t xml:space="preserve">mua/ </w:t>
      </w:r>
      <w:r w:rsidRPr="006D240F">
        <w:rPr>
          <w:rFonts w:cs="Times New Roman"/>
        </w:rPr>
        <w:t>tải nội dung</w:t>
      </w:r>
      <w:r w:rsidRPr="006D240F">
        <w:rPr>
          <w:rFonts w:cs="Times New Roman"/>
          <w:lang w:val="en-US"/>
        </w:rPr>
        <w:t xml:space="preserve"> lẻ</w:t>
      </w:r>
      <w:r w:rsidRPr="006D240F">
        <w:rPr>
          <w:rFonts w:cs="Times New Roman"/>
        </w:rPr>
        <w:t xml:space="preserve"> : Với các nội dung theo yêu cầu, người sử dụng có thể tải về máy điện thoại, máy tính để xem lại.</w:t>
      </w:r>
    </w:p>
    <w:p w14:paraId="5C6EF710" w14:textId="77777777" w:rsidR="000E57C0" w:rsidRPr="005C7052" w:rsidRDefault="000E57C0" w:rsidP="005C7052">
      <w:pPr>
        <w:pStyle w:val="ListParagraph"/>
        <w:numPr>
          <w:ilvl w:val="1"/>
          <w:numId w:val="26"/>
        </w:numPr>
        <w:outlineLvl w:val="0"/>
        <w:rPr>
          <w:rFonts w:cs="Times New Roman"/>
          <w:b/>
          <w:lang w:val="en-US"/>
        </w:rPr>
      </w:pPr>
      <w:bookmarkStart w:id="24" w:name="_Toc343142310"/>
      <w:bookmarkStart w:id="25" w:name="_Toc420509220"/>
      <w:bookmarkStart w:id="26" w:name="_Toc420509456"/>
      <w:bookmarkStart w:id="27" w:name="_Toc420509659"/>
      <w:bookmarkStart w:id="28" w:name="_Toc422476831"/>
      <w:r w:rsidRPr="005C7052">
        <w:rPr>
          <w:rFonts w:cs="Times New Roman"/>
          <w:b/>
          <w:lang w:val="en-US"/>
        </w:rPr>
        <w:t>Các chức năng cá nhân hó</w:t>
      </w:r>
      <w:bookmarkEnd w:id="24"/>
      <w:r w:rsidRPr="005C7052">
        <w:rPr>
          <w:rFonts w:cs="Times New Roman"/>
          <w:b/>
          <w:lang w:val="en-US"/>
        </w:rPr>
        <w:t>a.</w:t>
      </w:r>
      <w:bookmarkEnd w:id="25"/>
      <w:bookmarkEnd w:id="26"/>
      <w:bookmarkEnd w:id="27"/>
      <w:bookmarkEnd w:id="28"/>
      <w:r w:rsidRPr="005C7052">
        <w:rPr>
          <w:rFonts w:cs="Times New Roman"/>
          <w:b/>
          <w:lang w:val="en-US"/>
        </w:rPr>
        <w:t xml:space="preserve"> </w:t>
      </w:r>
    </w:p>
    <w:p w14:paraId="28090B23" w14:textId="77777777" w:rsidR="000E57C0" w:rsidRPr="006D240F" w:rsidRDefault="000E57C0" w:rsidP="000E57C0">
      <w:pPr>
        <w:numPr>
          <w:ilvl w:val="0"/>
          <w:numId w:val="10"/>
        </w:numPr>
        <w:spacing w:after="200"/>
        <w:ind w:left="426" w:hanging="426"/>
        <w:rPr>
          <w:rFonts w:cs="Times New Roman"/>
        </w:rPr>
      </w:pPr>
      <w:r w:rsidRPr="006D240F">
        <w:rPr>
          <w:rFonts w:cs="Times New Roman"/>
        </w:rPr>
        <w:t>Bình luận : Bình luận cho 1 nội dung</w:t>
      </w:r>
    </w:p>
    <w:p w14:paraId="7DFD0DE2" w14:textId="77777777" w:rsidR="000E57C0" w:rsidRPr="00124278" w:rsidRDefault="000E57C0" w:rsidP="000E57C0">
      <w:pPr>
        <w:numPr>
          <w:ilvl w:val="0"/>
          <w:numId w:val="10"/>
        </w:numPr>
        <w:spacing w:after="200"/>
        <w:ind w:left="426" w:hanging="426"/>
        <w:rPr>
          <w:rFonts w:cs="Times New Roman"/>
          <w:color w:val="FF0000"/>
          <w:rPrChange w:id="29" w:author="Microsoft Office User" w:date="2016-03-11T10:54:00Z">
            <w:rPr>
              <w:rFonts w:cs="Times New Roman"/>
            </w:rPr>
          </w:rPrChange>
        </w:rPr>
      </w:pPr>
      <w:r w:rsidRPr="00124278">
        <w:rPr>
          <w:rFonts w:cs="Times New Roman"/>
          <w:color w:val="FF0000"/>
          <w:rPrChange w:id="30" w:author="Microsoft Office User" w:date="2016-03-11T10:54:00Z">
            <w:rPr>
              <w:rFonts w:cs="Times New Roman"/>
            </w:rPr>
          </w:rPrChange>
        </w:rPr>
        <w:t>Rating: Chấm điểm cho 1 nộ</w:t>
      </w:r>
      <w:r w:rsidR="00B47619" w:rsidRPr="00124278">
        <w:rPr>
          <w:rFonts w:cs="Times New Roman"/>
          <w:color w:val="FF0000"/>
          <w:rPrChange w:id="31" w:author="Microsoft Office User" w:date="2016-03-11T10:54:00Z">
            <w:rPr>
              <w:rFonts w:cs="Times New Roman"/>
            </w:rPr>
          </w:rPrChange>
        </w:rPr>
        <w:t>i dung</w:t>
      </w:r>
    </w:p>
    <w:p w14:paraId="700AA4F0" w14:textId="77777777" w:rsidR="000E57C0" w:rsidRPr="005D4479" w:rsidRDefault="000E57C0" w:rsidP="000E57C0">
      <w:pPr>
        <w:numPr>
          <w:ilvl w:val="0"/>
          <w:numId w:val="10"/>
        </w:numPr>
        <w:spacing w:after="200"/>
        <w:ind w:left="426" w:hanging="426"/>
        <w:rPr>
          <w:rFonts w:cs="Times New Roman"/>
          <w:color w:val="FF0000"/>
          <w:rPrChange w:id="32" w:author="Microsoft Office User" w:date="2016-03-11T11:00:00Z">
            <w:rPr>
              <w:rFonts w:cs="Times New Roman"/>
            </w:rPr>
          </w:rPrChange>
        </w:rPr>
      </w:pPr>
      <w:r w:rsidRPr="005D4479">
        <w:rPr>
          <w:rFonts w:cs="Times New Roman"/>
          <w:color w:val="FF0000"/>
          <w:rPrChange w:id="33" w:author="Microsoft Office User" w:date="2016-03-11T11:00:00Z">
            <w:rPr>
              <w:rFonts w:cs="Times New Roman"/>
            </w:rPr>
          </w:rPrChange>
        </w:rPr>
        <w:t>Add</w:t>
      </w:r>
      <w:ins w:id="34" w:author="Microsoft Office User" w:date="2016-03-11T11:00:00Z">
        <w:r w:rsidR="005D4479">
          <w:rPr>
            <w:rFonts w:cs="Times New Roman"/>
            <w:color w:val="FF0000"/>
          </w:rPr>
          <w:t>/Remove</w:t>
        </w:r>
      </w:ins>
      <w:r w:rsidRPr="005D4479">
        <w:rPr>
          <w:rFonts w:cs="Times New Roman"/>
          <w:color w:val="FF0000"/>
          <w:rPrChange w:id="35" w:author="Microsoft Office User" w:date="2016-03-11T11:00:00Z">
            <w:rPr>
              <w:rFonts w:cs="Times New Roman"/>
            </w:rPr>
          </w:rPrChange>
        </w:rPr>
        <w:t xml:space="preserve"> to favorite : Thêm</w:t>
      </w:r>
      <w:ins w:id="36" w:author="Microsoft Office User" w:date="2016-03-11T11:00:00Z">
        <w:r w:rsidR="005D4479">
          <w:rPr>
            <w:rFonts w:cs="Times New Roman"/>
            <w:color w:val="FF0000"/>
          </w:rPr>
          <w:t>/bỏ</w:t>
        </w:r>
      </w:ins>
      <w:r w:rsidRPr="005D4479">
        <w:rPr>
          <w:rFonts w:cs="Times New Roman"/>
          <w:color w:val="FF0000"/>
          <w:rPrChange w:id="37" w:author="Microsoft Office User" w:date="2016-03-11T11:00:00Z">
            <w:rPr>
              <w:rFonts w:cs="Times New Roman"/>
            </w:rPr>
          </w:rPrChange>
        </w:rPr>
        <w:t xml:space="preserve"> nội dung vào danh mục yêu thích</w:t>
      </w:r>
    </w:p>
    <w:p w14:paraId="6366858B" w14:textId="77777777" w:rsidR="000E57C0" w:rsidRPr="009E138B" w:rsidRDefault="000E57C0" w:rsidP="005C7052">
      <w:pPr>
        <w:pStyle w:val="ListParagraph"/>
        <w:numPr>
          <w:ilvl w:val="1"/>
          <w:numId w:val="24"/>
        </w:numPr>
        <w:outlineLvl w:val="0"/>
        <w:rPr>
          <w:rFonts w:cs="Times New Roman"/>
          <w:b/>
          <w:lang w:val="en-US"/>
        </w:rPr>
      </w:pPr>
      <w:bookmarkStart w:id="38" w:name="_Toc422476832"/>
      <w:r w:rsidRPr="009E138B">
        <w:rPr>
          <w:rFonts w:cs="Times New Roman"/>
          <w:b/>
          <w:lang w:val="en-US"/>
        </w:rPr>
        <w:t>Kịch bản MT dành cho thuê bao đăng ký gói dịch vụ</w:t>
      </w:r>
      <w:bookmarkEnd w:id="38"/>
    </w:p>
    <w:p w14:paraId="6F1E1729" w14:textId="77777777" w:rsidR="000E57C0" w:rsidRPr="005C7052" w:rsidRDefault="000E57C0" w:rsidP="005C7052">
      <w:pPr>
        <w:pStyle w:val="ListParagraph"/>
        <w:numPr>
          <w:ilvl w:val="1"/>
          <w:numId w:val="27"/>
        </w:numPr>
        <w:outlineLvl w:val="0"/>
        <w:rPr>
          <w:rFonts w:cs="Times New Roman"/>
          <w:b/>
          <w:lang w:val="en-US"/>
        </w:rPr>
      </w:pPr>
      <w:r w:rsidRPr="005C7052">
        <w:rPr>
          <w:rFonts w:cs="Times New Roman"/>
          <w:b/>
          <w:lang w:val="en-US"/>
        </w:rPr>
        <w:t>Đăng ký qua SMS</w:t>
      </w:r>
    </w:p>
    <w:tbl>
      <w:tblPr>
        <w:tblW w:w="4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
        <w:gridCol w:w="1435"/>
        <w:gridCol w:w="1383"/>
        <w:gridCol w:w="1048"/>
        <w:gridCol w:w="4666"/>
      </w:tblGrid>
      <w:tr w:rsidR="000E57C0" w:rsidRPr="006D240F" w14:paraId="7BF7D8F6" w14:textId="77777777" w:rsidTr="002F066A">
        <w:trPr>
          <w:trHeight w:hRule="exact" w:val="397"/>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B6EC9" w14:textId="77777777" w:rsidR="000E57C0" w:rsidRPr="006D240F" w:rsidRDefault="000E57C0" w:rsidP="002F066A">
            <w:pPr>
              <w:jc w:val="center"/>
              <w:rPr>
                <w:rFonts w:cs="Times New Roman"/>
              </w:rPr>
            </w:pPr>
            <w:r w:rsidRPr="006D240F">
              <w:rPr>
                <w:rFonts w:cs="Times New Roman"/>
              </w:rPr>
              <w:t>STT</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860EA0" w14:textId="77777777" w:rsidR="000E57C0" w:rsidRPr="006D240F" w:rsidRDefault="000E57C0" w:rsidP="002F066A">
            <w:pPr>
              <w:jc w:val="center"/>
              <w:rPr>
                <w:rFonts w:cs="Times New Roman"/>
              </w:rPr>
            </w:pPr>
            <w:r w:rsidRPr="006D240F">
              <w:rPr>
                <w:rFonts w:cs="Times New Roman"/>
              </w:rPr>
              <w:t>Trường hợp</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EC08D7" w14:textId="77777777" w:rsidR="000E57C0" w:rsidRPr="006D240F" w:rsidRDefault="000E57C0" w:rsidP="002F066A">
            <w:pPr>
              <w:jc w:val="center"/>
              <w:rPr>
                <w:rFonts w:cs="Times New Roman"/>
              </w:rPr>
            </w:pP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BC51F" w14:textId="77777777" w:rsidR="000E57C0" w:rsidRPr="006D240F" w:rsidRDefault="000E57C0" w:rsidP="002F066A">
            <w:pPr>
              <w:rPr>
                <w:rFonts w:cs="Times New Roman"/>
              </w:rPr>
            </w:pPr>
            <w:r w:rsidRPr="006D240F">
              <w:rPr>
                <w:rFonts w:cs="Times New Roman"/>
              </w:rPr>
              <w:t>Cú pháp</w:t>
            </w: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6605C4" w14:textId="77777777" w:rsidR="000E57C0" w:rsidRPr="006D240F" w:rsidRDefault="000E57C0" w:rsidP="002F066A">
            <w:pPr>
              <w:jc w:val="center"/>
              <w:rPr>
                <w:rFonts w:cs="Times New Roman"/>
              </w:rPr>
            </w:pPr>
            <w:r w:rsidRPr="006D240F">
              <w:rPr>
                <w:rFonts w:cs="Times New Roman"/>
              </w:rPr>
              <w:t>MT</w:t>
            </w:r>
          </w:p>
        </w:tc>
      </w:tr>
      <w:tr w:rsidR="000E57C0" w:rsidRPr="006D240F" w14:paraId="6AC175B8" w14:textId="77777777" w:rsidTr="002F066A">
        <w:trPr>
          <w:trHeight w:hRule="exact" w:val="4040"/>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4B4E60" w14:textId="77777777" w:rsidR="000E57C0" w:rsidRPr="006D240F" w:rsidRDefault="000E57C0" w:rsidP="002F066A">
            <w:pPr>
              <w:jc w:val="center"/>
              <w:rPr>
                <w:rFonts w:cs="Times New Roman"/>
              </w:rPr>
            </w:pPr>
            <w:r w:rsidRPr="006D240F">
              <w:rPr>
                <w:rFonts w:cs="Times New Roman"/>
              </w:rPr>
              <w:t>1</w:t>
            </w:r>
          </w:p>
        </w:tc>
        <w:tc>
          <w:tcPr>
            <w:tcW w:w="772" w:type="pct"/>
            <w:tcBorders>
              <w:top w:val="single" w:sz="4" w:space="0" w:color="auto"/>
              <w:left w:val="single" w:sz="4" w:space="0" w:color="auto"/>
              <w:bottom w:val="single" w:sz="4" w:space="0" w:color="auto"/>
              <w:right w:val="single" w:sz="4" w:space="0" w:color="auto"/>
            </w:tcBorders>
            <w:shd w:val="clear" w:color="auto" w:fill="auto"/>
            <w:vAlign w:val="center"/>
          </w:tcPr>
          <w:p w14:paraId="5A0AA033" w14:textId="77777777" w:rsidR="000E57C0" w:rsidRPr="006D240F" w:rsidRDefault="000E57C0" w:rsidP="002F066A">
            <w:pPr>
              <w:jc w:val="center"/>
              <w:rPr>
                <w:rFonts w:cs="Times New Roman"/>
              </w:rPr>
            </w:pPr>
            <w:r w:rsidRPr="006D240F">
              <w:rPr>
                <w:rFonts w:cs="Times New Roman"/>
              </w:rPr>
              <w:t>Trợ giúp</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64B0B0F2" w14:textId="77777777" w:rsidR="000E57C0" w:rsidRPr="006D240F" w:rsidRDefault="000E57C0" w:rsidP="002F066A">
            <w:pPr>
              <w:jc w:val="center"/>
              <w:rPr>
                <w:rFonts w:cs="Times New Roman"/>
              </w:rPr>
            </w:pPr>
            <w:r w:rsidRPr="006D240F">
              <w:rPr>
                <w:rFonts w:cs="Times New Roman"/>
              </w:rPr>
              <w:t>Hướng dẫn sử dụng dịch vụ</w:t>
            </w:r>
          </w:p>
        </w:tc>
        <w:tc>
          <w:tcPr>
            <w:tcW w:w="56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812DBF" w14:textId="77777777" w:rsidR="000E57C0" w:rsidRPr="006D240F" w:rsidRDefault="000E57C0" w:rsidP="002F066A">
            <w:pPr>
              <w:jc w:val="center"/>
              <w:rPr>
                <w:rFonts w:cs="Times New Roman"/>
              </w:rPr>
            </w:pPr>
            <w:r w:rsidRPr="006D240F">
              <w:rPr>
                <w:rFonts w:cs="Times New Roman"/>
              </w:rPr>
              <w:t>TG</w:t>
            </w: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tcPr>
          <w:p w14:paraId="1BC4DF91" w14:textId="77777777" w:rsidR="000E57C0" w:rsidRPr="006D240F" w:rsidRDefault="000E57C0" w:rsidP="002F066A">
            <w:pPr>
              <w:rPr>
                <w:rFonts w:cs="Times New Roman"/>
              </w:rPr>
            </w:pPr>
            <w:r w:rsidRPr="006D240F">
              <w:rPr>
                <w:rFonts w:cs="Times New Roman"/>
              </w:rPr>
              <w:t xml:space="preserve">Cam on Quy Khach da quan tam den dich vu MyVideo cua </w:t>
            </w:r>
            <w:r w:rsidR="00881E34">
              <w:rPr>
                <w:rFonts w:cs="Times New Roman"/>
              </w:rPr>
              <w:t>VINAPHONE</w:t>
            </w:r>
            <w:r w:rsidRPr="006D240F">
              <w:rPr>
                <w:rFonts w:cs="Times New Roman"/>
              </w:rPr>
              <w:t xml:space="preserve">. Quy Khach soan DK  [ma goi] gui xxxx de dang ky cac goi noi dung dich vu (x.000d/ngay, mien phi 1 ngay). Chinh sach mien phi ap dung cho cac thue bao dang ky lan dau. Cac goi cuoc duoc tu dong gia han. Quy Khach vui long lien he tong dai </w:t>
            </w:r>
            <w:r>
              <w:rPr>
                <w:rFonts w:cs="Times New Roman"/>
              </w:rPr>
              <w:t>199</w:t>
            </w:r>
            <w:r w:rsidRPr="006D240F">
              <w:rPr>
                <w:rFonts w:cs="Times New Roman"/>
              </w:rPr>
              <w:t xml:space="preserve"> hoac truy cap </w:t>
            </w:r>
            <w:hyperlink r:id="rId8" w:history="1">
              <w:r w:rsidRPr="006D240F">
                <w:rPr>
                  <w:rStyle w:val="Hyperlink"/>
                  <w:rFonts w:cs="Times New Roman"/>
                </w:rPr>
                <w:t>http://myvideo.vn</w:t>
              </w:r>
            </w:hyperlink>
            <w:r w:rsidRPr="006D240F">
              <w:rPr>
                <w:rFonts w:cs="Times New Roman"/>
                <w:lang w:val="en-US"/>
              </w:rPr>
              <w:t xml:space="preserve"> </w:t>
            </w:r>
            <w:r w:rsidRPr="006D240F">
              <w:rPr>
                <w:rFonts w:cs="Times New Roman"/>
              </w:rPr>
              <w:t xml:space="preserve"> de biet them chi tiet.</w:t>
            </w:r>
          </w:p>
        </w:tc>
      </w:tr>
      <w:tr w:rsidR="000E57C0" w:rsidRPr="006D240F" w14:paraId="6424D83C" w14:textId="77777777" w:rsidTr="002F066A">
        <w:trPr>
          <w:trHeight w:hRule="exact" w:val="3389"/>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E0EF4" w14:textId="77777777" w:rsidR="000E57C0" w:rsidRPr="006D240F" w:rsidRDefault="000E57C0" w:rsidP="002F066A">
            <w:pPr>
              <w:jc w:val="center"/>
              <w:rPr>
                <w:rFonts w:cs="Times New Roman"/>
              </w:rPr>
            </w:pPr>
            <w:r w:rsidRPr="006D240F">
              <w:rPr>
                <w:rFonts w:cs="Times New Roman"/>
              </w:rPr>
              <w:lastRenderedPageBreak/>
              <w:t>2</w:t>
            </w:r>
          </w:p>
        </w:tc>
        <w:tc>
          <w:tcPr>
            <w:tcW w:w="772" w:type="pct"/>
            <w:vMerge w:val="restart"/>
            <w:tcBorders>
              <w:top w:val="single" w:sz="4" w:space="0" w:color="auto"/>
              <w:left w:val="single" w:sz="4" w:space="0" w:color="auto"/>
              <w:right w:val="single" w:sz="4" w:space="0" w:color="auto"/>
            </w:tcBorders>
            <w:shd w:val="clear" w:color="auto" w:fill="auto"/>
            <w:vAlign w:val="center"/>
            <w:hideMark/>
          </w:tcPr>
          <w:p w14:paraId="6E206AD3" w14:textId="77777777" w:rsidR="000E57C0" w:rsidRPr="006D240F" w:rsidRDefault="000E57C0" w:rsidP="002F066A">
            <w:pPr>
              <w:jc w:val="center"/>
              <w:rPr>
                <w:rFonts w:cs="Times New Roman"/>
              </w:rPr>
            </w:pPr>
            <w:r w:rsidRPr="006D240F">
              <w:rPr>
                <w:rFonts w:cs="Times New Roman"/>
              </w:rPr>
              <w:t>Đăng ký</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F05BA" w14:textId="77777777" w:rsidR="000E57C0" w:rsidRPr="00B47619" w:rsidRDefault="000E57C0" w:rsidP="002F066A">
            <w:pPr>
              <w:rPr>
                <w:rFonts w:cs="Times New Roman"/>
                <w:lang w:val="en-US"/>
              </w:rPr>
            </w:pPr>
            <w:r w:rsidRPr="006D240F">
              <w:rPr>
                <w:rFonts w:cs="Times New Roman"/>
              </w:rPr>
              <w:t>Đăng ký thành công trường hợp miễn cước</w:t>
            </w:r>
          </w:p>
        </w:tc>
        <w:tc>
          <w:tcPr>
            <w:tcW w:w="564" w:type="pct"/>
            <w:vMerge w:val="restart"/>
            <w:tcBorders>
              <w:top w:val="single" w:sz="4" w:space="0" w:color="auto"/>
              <w:left w:val="single" w:sz="4" w:space="0" w:color="auto"/>
              <w:right w:val="single" w:sz="4" w:space="0" w:color="auto"/>
            </w:tcBorders>
            <w:shd w:val="clear" w:color="auto" w:fill="auto"/>
            <w:noWrap/>
            <w:vAlign w:val="center"/>
            <w:hideMark/>
          </w:tcPr>
          <w:p w14:paraId="117BB220" w14:textId="77777777" w:rsidR="000E57C0" w:rsidRPr="006D240F" w:rsidRDefault="000E57C0" w:rsidP="002F066A">
            <w:pPr>
              <w:jc w:val="center"/>
              <w:rPr>
                <w:rFonts w:cs="Times New Roman"/>
              </w:rPr>
            </w:pPr>
            <w:r w:rsidRPr="006D240F">
              <w:rPr>
                <w:rFonts w:cs="Times New Roman"/>
              </w:rPr>
              <w:t>DK [ma goi]</w:t>
            </w: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6D2B59" w14:textId="77777777" w:rsidR="000E57C0" w:rsidRPr="006D240F" w:rsidRDefault="000E57C0" w:rsidP="002F066A">
            <w:pPr>
              <w:rPr>
                <w:rFonts w:cs="Times New Roman"/>
                <w:i/>
                <w:lang w:val="fr-FR"/>
              </w:rPr>
            </w:pPr>
            <w:r w:rsidRPr="006D240F">
              <w:rPr>
                <w:rFonts w:cs="Times New Roman"/>
              </w:rPr>
              <w:t xml:space="preserve">Chuc mung Quy Khach da dang ky thanh cong goi cuoc [ten goi] – dich vu MyVideo cua </w:t>
            </w:r>
            <w:r w:rsidR="00881E34">
              <w:rPr>
                <w:rFonts w:cs="Times New Roman"/>
              </w:rPr>
              <w:t>VINAPHONE</w:t>
            </w:r>
            <w:r w:rsidRPr="006D240F">
              <w:rPr>
                <w:rFonts w:cs="Times New Roman"/>
              </w:rPr>
              <w:t xml:space="preserve">. Quy Khach duoc mien phi 1 ngay trai nghiem dich vu. Sau khi het thoi han mien cuoc, </w:t>
            </w:r>
            <w:r w:rsidR="00881E34">
              <w:rPr>
                <w:rFonts w:cs="Times New Roman"/>
              </w:rPr>
              <w:t>VINAPHONE</w:t>
            </w:r>
            <w:r w:rsidRPr="006D240F">
              <w:rPr>
                <w:rFonts w:cs="Times New Roman"/>
              </w:rPr>
              <w:t xml:space="preserve"> se tinh cuoc dich vu x.000 d/ngay  va dich vu se duoc tu dong gia han. De huy dich vu, Quy Khach vui long soan HUY [ma goi] gui xxxx.</w:t>
            </w:r>
          </w:p>
        </w:tc>
      </w:tr>
      <w:tr w:rsidR="000E57C0" w:rsidRPr="006D240F" w14:paraId="41083674" w14:textId="77777777" w:rsidTr="002F066A">
        <w:trPr>
          <w:trHeight w:hRule="exact" w:val="2261"/>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886D01" w14:textId="77777777" w:rsidR="000E57C0" w:rsidRPr="006D240F" w:rsidRDefault="000E57C0" w:rsidP="002F066A">
            <w:pPr>
              <w:jc w:val="center"/>
              <w:rPr>
                <w:rFonts w:cs="Times New Roman"/>
              </w:rPr>
            </w:pPr>
            <w:r w:rsidRPr="006D240F">
              <w:rPr>
                <w:rFonts w:cs="Times New Roman"/>
              </w:rPr>
              <w:t>3</w:t>
            </w:r>
          </w:p>
        </w:tc>
        <w:tc>
          <w:tcPr>
            <w:tcW w:w="772" w:type="pct"/>
            <w:vMerge/>
            <w:tcBorders>
              <w:top w:val="single" w:sz="4" w:space="0" w:color="auto"/>
              <w:left w:val="single" w:sz="4" w:space="0" w:color="auto"/>
              <w:right w:val="single" w:sz="4" w:space="0" w:color="auto"/>
            </w:tcBorders>
            <w:shd w:val="clear" w:color="auto" w:fill="auto"/>
            <w:vAlign w:val="center"/>
          </w:tcPr>
          <w:p w14:paraId="30CABF31" w14:textId="77777777" w:rsidR="000E57C0" w:rsidRPr="006D240F" w:rsidRDefault="000E57C0" w:rsidP="002F066A">
            <w:pPr>
              <w:jc w:val="center"/>
              <w:rPr>
                <w:rFonts w:cs="Times New Roman"/>
              </w:rPr>
            </w:pP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6D159024" w14:textId="77777777" w:rsidR="000E57C0" w:rsidRPr="006D240F" w:rsidRDefault="000E57C0" w:rsidP="002F066A">
            <w:pPr>
              <w:rPr>
                <w:rFonts w:cs="Times New Roman"/>
              </w:rPr>
            </w:pPr>
            <w:r w:rsidRPr="006D240F">
              <w:rPr>
                <w:rFonts w:cs="Times New Roman"/>
              </w:rPr>
              <w:t xml:space="preserve">Đăng ký thành công trường hợp </w:t>
            </w:r>
            <w:r>
              <w:rPr>
                <w:rFonts w:cs="Times New Roman"/>
                <w:lang w:val="en-US"/>
              </w:rPr>
              <w:t xml:space="preserve">trừ </w:t>
            </w:r>
            <w:r w:rsidRPr="006D240F">
              <w:rPr>
                <w:rFonts w:cs="Times New Roman"/>
              </w:rPr>
              <w:t xml:space="preserve"> cước</w:t>
            </w:r>
          </w:p>
        </w:tc>
        <w:tc>
          <w:tcPr>
            <w:tcW w:w="564" w:type="pct"/>
            <w:vMerge/>
            <w:tcBorders>
              <w:top w:val="single" w:sz="4" w:space="0" w:color="auto"/>
              <w:left w:val="single" w:sz="4" w:space="0" w:color="auto"/>
              <w:right w:val="single" w:sz="4" w:space="0" w:color="auto"/>
            </w:tcBorders>
            <w:shd w:val="clear" w:color="auto" w:fill="auto"/>
            <w:noWrap/>
            <w:vAlign w:val="center"/>
          </w:tcPr>
          <w:p w14:paraId="6F47B102" w14:textId="77777777" w:rsidR="000E57C0" w:rsidRPr="006D240F" w:rsidRDefault="000E57C0" w:rsidP="002F066A">
            <w:pPr>
              <w:jc w:val="center"/>
              <w:rPr>
                <w:rFonts w:cs="Times New Roman"/>
              </w:rPr>
            </w:pP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tcPr>
          <w:p w14:paraId="2C5E845A" w14:textId="77777777" w:rsidR="000E57C0" w:rsidRPr="006D240F" w:rsidRDefault="000E57C0" w:rsidP="002F066A">
            <w:pPr>
              <w:rPr>
                <w:rFonts w:cs="Times New Roman"/>
              </w:rPr>
            </w:pPr>
            <w:r w:rsidRPr="006D240F">
              <w:rPr>
                <w:rFonts w:cs="Times New Roman"/>
              </w:rPr>
              <w:t xml:space="preserve">Chuc mung Quy Khach da dang ky thanh cong goi cuoc [ten goi] – dich vu MyVideo cua </w:t>
            </w:r>
            <w:r w:rsidR="00881E34">
              <w:rPr>
                <w:rFonts w:cs="Times New Roman"/>
              </w:rPr>
              <w:t>VINAPHONE</w:t>
            </w:r>
            <w:r w:rsidRPr="006D240F">
              <w:rPr>
                <w:rFonts w:cs="Times New Roman"/>
              </w:rPr>
              <w:t>. Gia cuoc x.000 d/ ngay va dich vu se duoc tu dong gia han.  De huy dich vu, Quy Khach vui long soan HUY [ma goi] gui xxxx.</w:t>
            </w:r>
          </w:p>
        </w:tc>
      </w:tr>
      <w:tr w:rsidR="000E57C0" w:rsidRPr="006D240F" w14:paraId="50F1C66F" w14:textId="77777777" w:rsidTr="002F066A">
        <w:trPr>
          <w:trHeight w:hRule="exact" w:val="2139"/>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DE19" w14:textId="77777777" w:rsidR="000E57C0" w:rsidRPr="006D240F" w:rsidRDefault="000E57C0" w:rsidP="002F066A">
            <w:pPr>
              <w:jc w:val="center"/>
              <w:rPr>
                <w:rFonts w:cs="Times New Roman"/>
              </w:rPr>
            </w:pPr>
            <w:r w:rsidRPr="006D240F">
              <w:rPr>
                <w:rFonts w:cs="Times New Roman"/>
              </w:rPr>
              <w:t>4</w:t>
            </w:r>
          </w:p>
        </w:tc>
        <w:tc>
          <w:tcPr>
            <w:tcW w:w="772" w:type="pct"/>
            <w:vMerge/>
            <w:tcBorders>
              <w:left w:val="single" w:sz="4" w:space="0" w:color="auto"/>
              <w:right w:val="single" w:sz="4" w:space="0" w:color="auto"/>
            </w:tcBorders>
            <w:shd w:val="clear" w:color="auto" w:fill="auto"/>
            <w:vAlign w:val="center"/>
            <w:hideMark/>
          </w:tcPr>
          <w:p w14:paraId="5BDE5CBE" w14:textId="77777777" w:rsidR="000E57C0" w:rsidRPr="006D240F" w:rsidRDefault="000E57C0" w:rsidP="002F066A">
            <w:pPr>
              <w:jc w:val="center"/>
              <w:rPr>
                <w:rFonts w:cs="Times New Roman"/>
              </w:rPr>
            </w:pP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98C202" w14:textId="77777777" w:rsidR="000E57C0" w:rsidRPr="00B47619" w:rsidRDefault="000E57C0" w:rsidP="00B47619">
            <w:pPr>
              <w:rPr>
                <w:rFonts w:cs="Times New Roman"/>
                <w:lang w:val="en-US"/>
              </w:rPr>
            </w:pPr>
            <w:r w:rsidRPr="006D240F">
              <w:rPr>
                <w:rFonts w:cs="Times New Roman"/>
              </w:rPr>
              <w:t>Đăng ký không thành công do không đủ</w:t>
            </w:r>
            <w:r w:rsidR="00B47619">
              <w:rPr>
                <w:rFonts w:cs="Times New Roman"/>
                <w:lang w:val="en-US"/>
              </w:rPr>
              <w:t xml:space="preserve"> tiền</w:t>
            </w:r>
          </w:p>
        </w:tc>
        <w:tc>
          <w:tcPr>
            <w:tcW w:w="564" w:type="pct"/>
            <w:vMerge/>
            <w:tcBorders>
              <w:left w:val="single" w:sz="4" w:space="0" w:color="auto"/>
              <w:right w:val="single" w:sz="4" w:space="0" w:color="auto"/>
            </w:tcBorders>
            <w:shd w:val="clear" w:color="auto" w:fill="auto"/>
            <w:noWrap/>
            <w:vAlign w:val="center"/>
            <w:hideMark/>
          </w:tcPr>
          <w:p w14:paraId="0B57B087" w14:textId="77777777" w:rsidR="000E57C0" w:rsidRPr="006D240F" w:rsidRDefault="000E57C0" w:rsidP="002F066A">
            <w:pPr>
              <w:jc w:val="center"/>
              <w:rPr>
                <w:rFonts w:cs="Times New Roman"/>
              </w:rPr>
            </w:pP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1BF0CD" w14:textId="77777777" w:rsidR="000E57C0" w:rsidRPr="006D240F" w:rsidRDefault="000E57C0" w:rsidP="002F066A">
            <w:pPr>
              <w:rPr>
                <w:rFonts w:cs="Times New Roman"/>
                <w:i/>
                <w:lang w:val="fr-FR"/>
              </w:rPr>
            </w:pPr>
            <w:r w:rsidRPr="006D240F">
              <w:rPr>
                <w:rFonts w:cs="Times New Roman"/>
                <w:lang w:val="fr-FR"/>
              </w:rPr>
              <w:t xml:space="preserve">Tai khoan cua Quy Khach da khong du de dang ky </w:t>
            </w:r>
            <w:r w:rsidRPr="006D240F">
              <w:rPr>
                <w:rFonts w:cs="Times New Roman"/>
              </w:rPr>
              <w:t>goi cuoc [ten goi]  – dich vu MyVideo.</w:t>
            </w:r>
            <w:r w:rsidRPr="006D240F">
              <w:rPr>
                <w:rFonts w:cs="Times New Roman"/>
                <w:lang w:val="fr-FR"/>
              </w:rPr>
              <w:t xml:space="preserve"> Quy Khach vui long nap them tien vao tai khoan va thu lai. Xin tran trong cam on.</w:t>
            </w:r>
            <w:r w:rsidRPr="006D240F">
              <w:rPr>
                <w:rFonts w:cs="Times New Roman"/>
                <w:i/>
              </w:rPr>
              <w:t xml:space="preserve"> </w:t>
            </w:r>
          </w:p>
        </w:tc>
      </w:tr>
      <w:tr w:rsidR="000E57C0" w:rsidRPr="006D240F" w14:paraId="26554A8E" w14:textId="77777777" w:rsidTr="002F066A">
        <w:trPr>
          <w:trHeight w:hRule="exact" w:val="1683"/>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6619F" w14:textId="77777777" w:rsidR="000E57C0" w:rsidRPr="006D240F" w:rsidRDefault="000E57C0" w:rsidP="002F066A">
            <w:pPr>
              <w:jc w:val="center"/>
              <w:rPr>
                <w:rFonts w:cs="Times New Roman"/>
              </w:rPr>
            </w:pPr>
            <w:r w:rsidRPr="006D240F">
              <w:rPr>
                <w:rFonts w:cs="Times New Roman"/>
              </w:rPr>
              <w:t>5</w:t>
            </w:r>
          </w:p>
        </w:tc>
        <w:tc>
          <w:tcPr>
            <w:tcW w:w="772" w:type="pct"/>
            <w:vMerge/>
            <w:tcBorders>
              <w:left w:val="single" w:sz="4" w:space="0" w:color="auto"/>
              <w:right w:val="single" w:sz="4" w:space="0" w:color="auto"/>
            </w:tcBorders>
            <w:shd w:val="clear" w:color="auto" w:fill="auto"/>
            <w:vAlign w:val="center"/>
            <w:hideMark/>
          </w:tcPr>
          <w:p w14:paraId="1AEBEDAD" w14:textId="77777777" w:rsidR="000E57C0" w:rsidRPr="006D240F" w:rsidRDefault="000E57C0" w:rsidP="002F066A">
            <w:pPr>
              <w:jc w:val="center"/>
              <w:rPr>
                <w:rFonts w:cs="Times New Roman"/>
              </w:rPr>
            </w:pP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9C250" w14:textId="77777777" w:rsidR="000E57C0" w:rsidRPr="006D240F" w:rsidRDefault="000E57C0" w:rsidP="002F066A">
            <w:pPr>
              <w:rPr>
                <w:rFonts w:cs="Times New Roman"/>
              </w:rPr>
            </w:pPr>
            <w:r w:rsidRPr="006D240F">
              <w:rPr>
                <w:rFonts w:cs="Times New Roman"/>
              </w:rPr>
              <w:t>Đăng ký không thành công do lỗi hệ thống</w:t>
            </w:r>
          </w:p>
        </w:tc>
        <w:tc>
          <w:tcPr>
            <w:tcW w:w="564" w:type="pct"/>
            <w:vMerge/>
            <w:tcBorders>
              <w:left w:val="single" w:sz="4" w:space="0" w:color="auto"/>
              <w:right w:val="single" w:sz="4" w:space="0" w:color="auto"/>
            </w:tcBorders>
            <w:shd w:val="clear" w:color="auto" w:fill="auto"/>
            <w:noWrap/>
            <w:vAlign w:val="center"/>
            <w:hideMark/>
          </w:tcPr>
          <w:p w14:paraId="5970674E" w14:textId="77777777" w:rsidR="000E57C0" w:rsidRPr="006D240F" w:rsidRDefault="000E57C0" w:rsidP="002F066A">
            <w:pPr>
              <w:jc w:val="center"/>
              <w:rPr>
                <w:rFonts w:cs="Times New Roman"/>
              </w:rPr>
            </w:pP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37F8EC" w14:textId="77777777" w:rsidR="000E57C0" w:rsidRPr="006D240F" w:rsidRDefault="000E57C0" w:rsidP="002F066A">
            <w:pPr>
              <w:rPr>
                <w:rFonts w:cs="Times New Roman"/>
              </w:rPr>
            </w:pPr>
            <w:r w:rsidRPr="006D240F">
              <w:rPr>
                <w:rFonts w:cs="Times New Roman"/>
              </w:rPr>
              <w:t xml:space="preserve">Yeu cau cua Quy Khach chua duoc thuc hien do he thong dang ban. Xin </w:t>
            </w:r>
            <w:r w:rsidRPr="006D240F">
              <w:rPr>
                <w:rFonts w:cs="Times New Roman"/>
                <w:lang w:val="fr-FR"/>
              </w:rPr>
              <w:t>Quy Khach vui long dang ky lai sau. Tran trong cam on.</w:t>
            </w:r>
            <w:r w:rsidRPr="006D240F">
              <w:rPr>
                <w:rFonts w:cs="Times New Roman"/>
                <w:i/>
              </w:rPr>
              <w:t xml:space="preserve"> </w:t>
            </w:r>
          </w:p>
        </w:tc>
      </w:tr>
      <w:tr w:rsidR="000E57C0" w:rsidRPr="006D240F" w14:paraId="7FBFF340" w14:textId="77777777" w:rsidTr="00590770">
        <w:trPr>
          <w:trHeight w:hRule="exact" w:val="2341"/>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19F4BE" w14:textId="77777777" w:rsidR="000E57C0" w:rsidRPr="006D240F" w:rsidRDefault="000E57C0" w:rsidP="002F066A">
            <w:pPr>
              <w:jc w:val="center"/>
              <w:rPr>
                <w:rFonts w:cs="Times New Roman"/>
              </w:rPr>
            </w:pPr>
            <w:r w:rsidRPr="006D240F">
              <w:rPr>
                <w:rFonts w:cs="Times New Roman"/>
              </w:rPr>
              <w:t>6</w:t>
            </w:r>
          </w:p>
        </w:tc>
        <w:tc>
          <w:tcPr>
            <w:tcW w:w="772" w:type="pct"/>
            <w:vMerge/>
            <w:tcBorders>
              <w:left w:val="single" w:sz="4" w:space="0" w:color="auto"/>
              <w:right w:val="single" w:sz="4" w:space="0" w:color="auto"/>
            </w:tcBorders>
            <w:shd w:val="clear" w:color="auto" w:fill="auto"/>
            <w:vAlign w:val="center"/>
          </w:tcPr>
          <w:p w14:paraId="4BCED79E" w14:textId="77777777" w:rsidR="000E57C0" w:rsidRPr="006D240F" w:rsidRDefault="000E57C0" w:rsidP="002F066A">
            <w:pPr>
              <w:jc w:val="center"/>
              <w:rPr>
                <w:rFonts w:cs="Times New Roman"/>
              </w:rPr>
            </w:pP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5932A3E2" w14:textId="77777777" w:rsidR="000E57C0" w:rsidRPr="006D240F" w:rsidRDefault="000E57C0" w:rsidP="002F066A">
            <w:pPr>
              <w:rPr>
                <w:rFonts w:cs="Times New Roman"/>
              </w:rPr>
            </w:pPr>
            <w:r w:rsidRPr="006D240F">
              <w:rPr>
                <w:rFonts w:cs="Times New Roman"/>
              </w:rPr>
              <w:t>Sai cú pháp</w:t>
            </w:r>
          </w:p>
        </w:tc>
        <w:tc>
          <w:tcPr>
            <w:tcW w:w="564" w:type="pct"/>
            <w:vMerge/>
            <w:tcBorders>
              <w:left w:val="single" w:sz="4" w:space="0" w:color="auto"/>
              <w:right w:val="single" w:sz="4" w:space="0" w:color="auto"/>
            </w:tcBorders>
            <w:shd w:val="clear" w:color="auto" w:fill="auto"/>
            <w:noWrap/>
            <w:vAlign w:val="center"/>
          </w:tcPr>
          <w:p w14:paraId="06C60CFE" w14:textId="77777777" w:rsidR="000E57C0" w:rsidRPr="006D240F" w:rsidRDefault="000E57C0" w:rsidP="002F066A">
            <w:pPr>
              <w:jc w:val="center"/>
              <w:rPr>
                <w:rFonts w:cs="Times New Roman"/>
              </w:rPr>
            </w:pP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tcPr>
          <w:p w14:paraId="76ED115C" w14:textId="77777777" w:rsidR="000E57C0" w:rsidRPr="006D240F" w:rsidRDefault="000E57C0" w:rsidP="002F066A">
            <w:pPr>
              <w:rPr>
                <w:rFonts w:cs="Times New Roman"/>
                <w:i/>
                <w:lang w:val="en-US"/>
              </w:rPr>
            </w:pPr>
            <w:r w:rsidRPr="006D240F">
              <w:rPr>
                <w:rFonts w:cs="Times New Roman"/>
              </w:rPr>
              <w:t xml:space="preserve">Yeu cau cua Quy Khach chua duoc thuc hien do cu phap khong dung. De biet them chi tiet ve cu phap dich vu, Quy Khach vui long lien he tong dai </w:t>
            </w:r>
            <w:r>
              <w:rPr>
                <w:rFonts w:cs="Times New Roman"/>
              </w:rPr>
              <w:t>199</w:t>
            </w:r>
            <w:r w:rsidRPr="006D240F">
              <w:rPr>
                <w:rFonts w:cs="Times New Roman"/>
              </w:rPr>
              <w:t xml:space="preserve"> hoac truy cap </w:t>
            </w:r>
            <w:hyperlink r:id="rId9" w:history="1">
              <w:r w:rsidRPr="006D240F">
                <w:rPr>
                  <w:rStyle w:val="Hyperlink"/>
                  <w:rFonts w:cs="Times New Roman"/>
                </w:rPr>
                <w:t>http://myvideo</w:t>
              </w:r>
              <w:r w:rsidRPr="006D240F">
                <w:rPr>
                  <w:rStyle w:val="Hyperlink"/>
                  <w:rFonts w:cs="Times New Roman"/>
                  <w:lang w:val="en-US"/>
                </w:rPr>
                <w:t>.vn</w:t>
              </w:r>
            </w:hyperlink>
          </w:p>
        </w:tc>
      </w:tr>
      <w:tr w:rsidR="000E57C0" w:rsidRPr="006D240F" w14:paraId="724CB088" w14:textId="77777777" w:rsidTr="00B47619">
        <w:trPr>
          <w:trHeight w:hRule="exact" w:val="2620"/>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3CFC5" w14:textId="77777777" w:rsidR="000E57C0" w:rsidRPr="006D240F" w:rsidRDefault="000E57C0" w:rsidP="002F066A">
            <w:pPr>
              <w:jc w:val="center"/>
              <w:rPr>
                <w:rFonts w:cs="Times New Roman"/>
              </w:rPr>
            </w:pPr>
            <w:r w:rsidRPr="006D240F">
              <w:rPr>
                <w:rFonts w:cs="Times New Roman"/>
              </w:rPr>
              <w:lastRenderedPageBreak/>
              <w:t>7</w:t>
            </w:r>
          </w:p>
        </w:tc>
        <w:tc>
          <w:tcPr>
            <w:tcW w:w="772" w:type="pct"/>
            <w:vMerge/>
            <w:tcBorders>
              <w:left w:val="single" w:sz="4" w:space="0" w:color="auto"/>
              <w:bottom w:val="single" w:sz="4" w:space="0" w:color="auto"/>
              <w:right w:val="single" w:sz="4" w:space="0" w:color="auto"/>
            </w:tcBorders>
            <w:shd w:val="clear" w:color="auto" w:fill="auto"/>
            <w:vAlign w:val="center"/>
            <w:hideMark/>
          </w:tcPr>
          <w:p w14:paraId="1BA6733D" w14:textId="77777777" w:rsidR="000E57C0" w:rsidRPr="006D240F" w:rsidRDefault="000E57C0" w:rsidP="002F066A">
            <w:pPr>
              <w:jc w:val="center"/>
              <w:rPr>
                <w:rFonts w:cs="Times New Roman"/>
              </w:rPr>
            </w:pP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FA741" w14:textId="77777777" w:rsidR="000E57C0" w:rsidRPr="006D240F" w:rsidRDefault="000E57C0" w:rsidP="00B47619">
            <w:pPr>
              <w:rPr>
                <w:rFonts w:cs="Times New Roman"/>
              </w:rPr>
            </w:pPr>
            <w:r w:rsidRPr="006D240F">
              <w:rPr>
                <w:rFonts w:cs="Times New Roman"/>
              </w:rPr>
              <w:t xml:space="preserve">Khách hàng đăng ký </w:t>
            </w:r>
            <w:r w:rsidR="00B47619">
              <w:rPr>
                <w:rFonts w:cs="Times New Roman"/>
                <w:lang w:val="en-US"/>
              </w:rPr>
              <w:t>gói đang sử dụng</w:t>
            </w:r>
          </w:p>
        </w:tc>
        <w:tc>
          <w:tcPr>
            <w:tcW w:w="564" w:type="pct"/>
            <w:vMerge/>
            <w:tcBorders>
              <w:left w:val="single" w:sz="4" w:space="0" w:color="auto"/>
              <w:bottom w:val="single" w:sz="4" w:space="0" w:color="auto"/>
              <w:right w:val="single" w:sz="4" w:space="0" w:color="auto"/>
            </w:tcBorders>
            <w:shd w:val="clear" w:color="auto" w:fill="auto"/>
            <w:noWrap/>
            <w:vAlign w:val="center"/>
            <w:hideMark/>
          </w:tcPr>
          <w:p w14:paraId="16E04D05" w14:textId="77777777" w:rsidR="000E57C0" w:rsidRPr="006D240F" w:rsidRDefault="000E57C0" w:rsidP="002F066A">
            <w:pPr>
              <w:jc w:val="center"/>
              <w:rPr>
                <w:rFonts w:cs="Times New Roman"/>
              </w:rPr>
            </w:pP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F77B94" w14:textId="77777777" w:rsidR="000E57C0" w:rsidRPr="006D240F" w:rsidRDefault="000E57C0" w:rsidP="002F066A">
            <w:pPr>
              <w:rPr>
                <w:rFonts w:cs="Times New Roman"/>
                <w:i/>
              </w:rPr>
            </w:pPr>
            <w:r w:rsidRPr="006D240F">
              <w:rPr>
                <w:rFonts w:cs="Times New Roman"/>
                <w:lang w:val="fr-FR"/>
              </w:rPr>
              <w:t xml:space="preserve">Quy Khach hien da dang ky </w:t>
            </w:r>
            <w:r w:rsidRPr="006D240F">
              <w:rPr>
                <w:rFonts w:cs="Times New Roman"/>
              </w:rPr>
              <w:t>goi cuoc [ten goi] – dich vu MyVideo.</w:t>
            </w:r>
            <w:r w:rsidRPr="006D240F">
              <w:rPr>
                <w:rFonts w:cs="Times New Roman"/>
                <w:lang w:val="fr-FR"/>
              </w:rPr>
              <w:t xml:space="preserve"> </w:t>
            </w:r>
            <w:r w:rsidRPr="006D240F">
              <w:rPr>
                <w:rFonts w:cs="Times New Roman"/>
              </w:rPr>
              <w:t xml:space="preserve">De biet them chi tiet, Quy Khach vui long lien he tong dai </w:t>
            </w:r>
            <w:r>
              <w:rPr>
                <w:rFonts w:cs="Times New Roman"/>
              </w:rPr>
              <w:t>199</w:t>
            </w:r>
            <w:r w:rsidRPr="006D240F">
              <w:rPr>
                <w:rFonts w:cs="Times New Roman"/>
              </w:rPr>
              <w:t xml:space="preserve"> hoac truy cap wapsite/website http://myvideo.vn. Cam on Quy Khach da su dung dich vu cua </w:t>
            </w:r>
            <w:r w:rsidR="00881E34">
              <w:rPr>
                <w:rFonts w:cs="Times New Roman"/>
              </w:rPr>
              <w:t>VINAPHONE</w:t>
            </w:r>
            <w:r w:rsidRPr="006D240F">
              <w:rPr>
                <w:rFonts w:cs="Times New Roman"/>
              </w:rPr>
              <w:t>.</w:t>
            </w:r>
          </w:p>
        </w:tc>
      </w:tr>
      <w:tr w:rsidR="000E57C0" w:rsidRPr="006D240F" w14:paraId="5FB6D4AC" w14:textId="77777777" w:rsidTr="00B47619">
        <w:trPr>
          <w:trHeight w:hRule="exact" w:val="2431"/>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D5476" w14:textId="77777777" w:rsidR="000E57C0" w:rsidRPr="006D240F" w:rsidRDefault="000E57C0" w:rsidP="002F066A">
            <w:pPr>
              <w:jc w:val="center"/>
              <w:rPr>
                <w:rFonts w:cs="Times New Roman"/>
              </w:rPr>
            </w:pPr>
            <w:r w:rsidRPr="006D240F">
              <w:rPr>
                <w:rFonts w:cs="Times New Roman"/>
              </w:rPr>
              <w:t>8</w:t>
            </w:r>
          </w:p>
        </w:tc>
        <w:tc>
          <w:tcPr>
            <w:tcW w:w="772" w:type="pct"/>
            <w:vMerge w:val="restart"/>
            <w:tcBorders>
              <w:top w:val="single" w:sz="4" w:space="0" w:color="auto"/>
              <w:left w:val="single" w:sz="4" w:space="0" w:color="auto"/>
              <w:right w:val="single" w:sz="4" w:space="0" w:color="auto"/>
            </w:tcBorders>
            <w:shd w:val="clear" w:color="auto" w:fill="auto"/>
            <w:vAlign w:val="center"/>
            <w:hideMark/>
          </w:tcPr>
          <w:p w14:paraId="173DDA82" w14:textId="77777777" w:rsidR="000E57C0" w:rsidRPr="006D240F" w:rsidRDefault="000E57C0" w:rsidP="002F066A">
            <w:pPr>
              <w:jc w:val="center"/>
              <w:rPr>
                <w:rFonts w:cs="Times New Roman"/>
              </w:rPr>
            </w:pPr>
            <w:r w:rsidRPr="006D240F">
              <w:rPr>
                <w:rFonts w:cs="Times New Roman"/>
              </w:rPr>
              <w:t>Huỷ dịch vụ</w:t>
            </w: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F46414" w14:textId="77777777" w:rsidR="000E57C0" w:rsidRPr="006D240F" w:rsidRDefault="000E57C0" w:rsidP="002F066A">
            <w:pPr>
              <w:jc w:val="center"/>
              <w:rPr>
                <w:rFonts w:cs="Times New Roman"/>
              </w:rPr>
            </w:pPr>
            <w:r w:rsidRPr="006D240F">
              <w:rPr>
                <w:rFonts w:cs="Times New Roman"/>
              </w:rPr>
              <w:t>Huỷ thành công</w:t>
            </w:r>
          </w:p>
        </w:tc>
        <w:tc>
          <w:tcPr>
            <w:tcW w:w="564" w:type="pct"/>
            <w:vMerge w:val="restart"/>
            <w:tcBorders>
              <w:top w:val="single" w:sz="4" w:space="0" w:color="auto"/>
              <w:left w:val="single" w:sz="4" w:space="0" w:color="auto"/>
              <w:right w:val="single" w:sz="4" w:space="0" w:color="auto"/>
            </w:tcBorders>
            <w:shd w:val="clear" w:color="auto" w:fill="auto"/>
            <w:noWrap/>
            <w:vAlign w:val="center"/>
            <w:hideMark/>
          </w:tcPr>
          <w:p w14:paraId="4CB01C3F" w14:textId="77777777" w:rsidR="000E57C0" w:rsidRPr="006D240F" w:rsidRDefault="000E57C0" w:rsidP="002F066A">
            <w:pPr>
              <w:rPr>
                <w:rFonts w:cs="Times New Roman"/>
              </w:rPr>
            </w:pPr>
            <w:r w:rsidRPr="006D240F">
              <w:rPr>
                <w:rFonts w:cs="Times New Roman"/>
              </w:rPr>
              <w:t>HUY [ma goi]</w:t>
            </w: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387395" w14:textId="77777777" w:rsidR="000E57C0" w:rsidRPr="006D240F" w:rsidRDefault="000E57C0" w:rsidP="002F066A">
            <w:pPr>
              <w:rPr>
                <w:rFonts w:cs="Times New Roman"/>
                <w:i/>
              </w:rPr>
            </w:pPr>
            <w:r w:rsidRPr="006D240F">
              <w:rPr>
                <w:rFonts w:cs="Times New Roman"/>
              </w:rPr>
              <w:t xml:space="preserve">Quy Khach da huy thanh cong goi cuoc [ten goi] – dich vu MyVideo cua </w:t>
            </w:r>
            <w:r w:rsidR="00881E34">
              <w:rPr>
                <w:rFonts w:cs="Times New Roman"/>
              </w:rPr>
              <w:t>VINAPHONE</w:t>
            </w:r>
            <w:r w:rsidRPr="006D240F">
              <w:rPr>
                <w:rFonts w:cs="Times New Roman"/>
              </w:rPr>
              <w:t xml:space="preserve"> . </w:t>
            </w:r>
            <w:r w:rsidRPr="006D240F">
              <w:rPr>
                <w:rFonts w:cs="Times New Roman"/>
                <w:lang w:val="fr-FR"/>
              </w:rPr>
              <w:t xml:space="preserve">De dang ky su dung lai goi dich vu, Quy Khach vui long soan DK [ma goi] gui xxxx. </w:t>
            </w:r>
            <w:r w:rsidRPr="006D240F">
              <w:rPr>
                <w:rFonts w:cs="Times New Roman"/>
              </w:rPr>
              <w:t xml:space="preserve">Cam on Quy Khach da su dung dich vu cua </w:t>
            </w:r>
            <w:r w:rsidR="00881E34">
              <w:rPr>
                <w:rFonts w:cs="Times New Roman"/>
              </w:rPr>
              <w:t>VINAPHONE</w:t>
            </w:r>
            <w:r w:rsidRPr="006D240F">
              <w:rPr>
                <w:rFonts w:cs="Times New Roman"/>
              </w:rPr>
              <w:t>.</w:t>
            </w:r>
          </w:p>
        </w:tc>
      </w:tr>
      <w:tr w:rsidR="000E57C0" w:rsidRPr="006D240F" w14:paraId="7E26ABE3" w14:textId="77777777" w:rsidTr="002F066A">
        <w:trPr>
          <w:trHeight w:hRule="exact" w:val="1346"/>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09B782" w14:textId="77777777" w:rsidR="000E57C0" w:rsidRPr="006D240F" w:rsidRDefault="000E57C0" w:rsidP="002F066A">
            <w:pPr>
              <w:jc w:val="center"/>
              <w:rPr>
                <w:rFonts w:cs="Times New Roman"/>
              </w:rPr>
            </w:pPr>
            <w:r w:rsidRPr="006D240F">
              <w:rPr>
                <w:rFonts w:cs="Times New Roman"/>
              </w:rPr>
              <w:t>9</w:t>
            </w:r>
          </w:p>
        </w:tc>
        <w:tc>
          <w:tcPr>
            <w:tcW w:w="772" w:type="pct"/>
            <w:vMerge/>
            <w:tcBorders>
              <w:top w:val="single" w:sz="4" w:space="0" w:color="auto"/>
              <w:left w:val="single" w:sz="4" w:space="0" w:color="auto"/>
              <w:right w:val="single" w:sz="4" w:space="0" w:color="auto"/>
            </w:tcBorders>
            <w:shd w:val="clear" w:color="auto" w:fill="auto"/>
            <w:vAlign w:val="center"/>
          </w:tcPr>
          <w:p w14:paraId="03D1B4B9" w14:textId="77777777" w:rsidR="000E57C0" w:rsidRPr="006D240F" w:rsidRDefault="000E57C0" w:rsidP="002F066A">
            <w:pPr>
              <w:jc w:val="center"/>
              <w:rPr>
                <w:rFonts w:cs="Times New Roman"/>
              </w:rPr>
            </w:pP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tcPr>
          <w:p w14:paraId="1F0EBD0E" w14:textId="77777777" w:rsidR="000E57C0" w:rsidRPr="00B47619" w:rsidRDefault="00B47619" w:rsidP="002F066A">
            <w:pPr>
              <w:jc w:val="center"/>
              <w:rPr>
                <w:rFonts w:cs="Times New Roman"/>
                <w:lang w:val="en-US"/>
              </w:rPr>
            </w:pPr>
            <w:r>
              <w:rPr>
                <w:rFonts w:cs="Times New Roman"/>
                <w:lang w:val="en-US"/>
              </w:rPr>
              <w:t>Hủy thất bại do lỗi hệ thống</w:t>
            </w:r>
          </w:p>
        </w:tc>
        <w:tc>
          <w:tcPr>
            <w:tcW w:w="564" w:type="pct"/>
            <w:vMerge/>
            <w:tcBorders>
              <w:top w:val="single" w:sz="4" w:space="0" w:color="auto"/>
              <w:left w:val="single" w:sz="4" w:space="0" w:color="auto"/>
              <w:right w:val="single" w:sz="4" w:space="0" w:color="auto"/>
            </w:tcBorders>
            <w:shd w:val="clear" w:color="auto" w:fill="auto"/>
            <w:noWrap/>
            <w:vAlign w:val="center"/>
          </w:tcPr>
          <w:p w14:paraId="13777D22" w14:textId="77777777" w:rsidR="000E57C0" w:rsidRPr="006D240F" w:rsidRDefault="000E57C0" w:rsidP="002F066A">
            <w:pPr>
              <w:rPr>
                <w:rFonts w:cs="Times New Roman"/>
              </w:rPr>
            </w:pP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tcPr>
          <w:p w14:paraId="6A0839EC" w14:textId="77777777" w:rsidR="000E57C0" w:rsidRPr="006D240F" w:rsidRDefault="000E57C0" w:rsidP="002F066A">
            <w:pPr>
              <w:rPr>
                <w:rFonts w:cs="Times New Roman"/>
                <w:lang w:val="en-US"/>
              </w:rPr>
            </w:pPr>
            <w:r w:rsidRPr="006D240F">
              <w:rPr>
                <w:rFonts w:cs="Times New Roman"/>
                <w:lang w:val="fr-FR"/>
              </w:rPr>
              <w:t xml:space="preserve">Quy Khach chua huy thanh cong dich vu MyVideo cua </w:t>
            </w:r>
            <w:r w:rsidR="00881E34">
              <w:rPr>
                <w:rFonts w:cs="Times New Roman"/>
                <w:lang w:val="fr-FR"/>
              </w:rPr>
              <w:t>VINAPHONE</w:t>
            </w:r>
            <w:r w:rsidRPr="006D240F">
              <w:rPr>
                <w:rFonts w:cs="Times New Roman"/>
                <w:lang w:val="fr-FR"/>
              </w:rPr>
              <w:t xml:space="preserve">, vui long thu lai sau. Chi tiet truy cap </w:t>
            </w:r>
            <w:hyperlink r:id="rId10" w:history="1">
              <w:r w:rsidRPr="006D240F">
                <w:rPr>
                  <w:rStyle w:val="Hyperlink"/>
                  <w:rFonts w:cs="Times New Roman"/>
                </w:rPr>
                <w:t>http://</w:t>
              </w:r>
              <w:r w:rsidRPr="006D240F">
                <w:rPr>
                  <w:rStyle w:val="Hyperlink"/>
                  <w:rFonts w:cs="Times New Roman"/>
                  <w:lang w:val="en-US"/>
                </w:rPr>
                <w:t>myvideo.vn</w:t>
              </w:r>
            </w:hyperlink>
          </w:p>
          <w:p w14:paraId="58A2F1E4" w14:textId="77777777" w:rsidR="000E57C0" w:rsidRPr="006D240F" w:rsidRDefault="000E57C0" w:rsidP="002F066A">
            <w:pPr>
              <w:rPr>
                <w:rFonts w:cs="Times New Roman"/>
              </w:rPr>
            </w:pPr>
            <w:r w:rsidRPr="006D240F">
              <w:rPr>
                <w:rFonts w:cs="Times New Roman"/>
              </w:rPr>
              <w:t xml:space="preserve"> </w:t>
            </w:r>
          </w:p>
        </w:tc>
      </w:tr>
      <w:tr w:rsidR="000E57C0" w:rsidRPr="006D240F" w14:paraId="71FC5084" w14:textId="77777777" w:rsidTr="002F066A">
        <w:trPr>
          <w:trHeight w:hRule="exact" w:val="2471"/>
          <w:jc w:val="center"/>
        </w:trPr>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D3188" w14:textId="77777777" w:rsidR="000E57C0" w:rsidRPr="006D240F" w:rsidRDefault="000E57C0" w:rsidP="002F066A">
            <w:pPr>
              <w:jc w:val="center"/>
              <w:rPr>
                <w:rFonts w:cs="Times New Roman"/>
              </w:rPr>
            </w:pPr>
            <w:r w:rsidRPr="006D240F">
              <w:rPr>
                <w:rFonts w:cs="Times New Roman"/>
              </w:rPr>
              <w:t>10</w:t>
            </w:r>
          </w:p>
        </w:tc>
        <w:tc>
          <w:tcPr>
            <w:tcW w:w="772" w:type="pct"/>
            <w:vMerge/>
            <w:tcBorders>
              <w:left w:val="single" w:sz="4" w:space="0" w:color="auto"/>
              <w:bottom w:val="single" w:sz="4" w:space="0" w:color="auto"/>
              <w:right w:val="single" w:sz="4" w:space="0" w:color="auto"/>
            </w:tcBorders>
            <w:shd w:val="clear" w:color="auto" w:fill="auto"/>
            <w:vAlign w:val="center"/>
            <w:hideMark/>
          </w:tcPr>
          <w:p w14:paraId="2581F0DF" w14:textId="77777777" w:rsidR="000E57C0" w:rsidRPr="006D240F" w:rsidRDefault="000E57C0" w:rsidP="002F066A">
            <w:pPr>
              <w:jc w:val="center"/>
              <w:rPr>
                <w:rFonts w:cs="Times New Roman"/>
              </w:rPr>
            </w:pPr>
          </w:p>
        </w:tc>
        <w:tc>
          <w:tcPr>
            <w:tcW w:w="7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0252EA" w14:textId="77777777" w:rsidR="000E57C0" w:rsidRPr="00B47619" w:rsidRDefault="00B47619" w:rsidP="002F066A">
            <w:pPr>
              <w:jc w:val="center"/>
              <w:rPr>
                <w:rFonts w:cs="Times New Roman"/>
                <w:lang w:val="en-US"/>
              </w:rPr>
            </w:pPr>
            <w:r>
              <w:rPr>
                <w:rFonts w:cs="Times New Roman"/>
                <w:lang w:val="en-US"/>
              </w:rPr>
              <w:t>Hủy thất bại do chưa đăng ký gói</w:t>
            </w:r>
          </w:p>
        </w:tc>
        <w:tc>
          <w:tcPr>
            <w:tcW w:w="564" w:type="pct"/>
            <w:vMerge/>
            <w:tcBorders>
              <w:left w:val="single" w:sz="4" w:space="0" w:color="auto"/>
              <w:bottom w:val="single" w:sz="4" w:space="0" w:color="auto"/>
              <w:right w:val="single" w:sz="4" w:space="0" w:color="auto"/>
            </w:tcBorders>
            <w:shd w:val="clear" w:color="auto" w:fill="auto"/>
            <w:noWrap/>
            <w:vAlign w:val="center"/>
            <w:hideMark/>
          </w:tcPr>
          <w:p w14:paraId="45337B74" w14:textId="77777777" w:rsidR="000E57C0" w:rsidRPr="006D240F" w:rsidRDefault="000E57C0" w:rsidP="002F066A">
            <w:pPr>
              <w:jc w:val="center"/>
              <w:rPr>
                <w:rFonts w:cs="Times New Roman"/>
              </w:rPr>
            </w:pPr>
          </w:p>
        </w:tc>
        <w:tc>
          <w:tcPr>
            <w:tcW w:w="25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13DD91" w14:textId="77777777" w:rsidR="000E57C0" w:rsidRPr="006D240F" w:rsidRDefault="000E57C0" w:rsidP="002F066A">
            <w:pPr>
              <w:rPr>
                <w:rFonts w:cs="Times New Roman"/>
                <w:lang w:val="en-US"/>
              </w:rPr>
            </w:pPr>
            <w:r w:rsidRPr="006D240F">
              <w:rPr>
                <w:rFonts w:cs="Times New Roman"/>
                <w:lang w:val="fr-FR"/>
              </w:rPr>
              <w:t xml:space="preserve">Quy Khach chua dang ky goi cuoc [ten goi] </w:t>
            </w:r>
            <w:r w:rsidRPr="006D240F">
              <w:rPr>
                <w:rFonts w:cs="Times New Roman"/>
              </w:rPr>
              <w:t>– dich vu iBox</w:t>
            </w:r>
            <w:r w:rsidRPr="006D240F">
              <w:rPr>
                <w:rFonts w:cs="Times New Roman"/>
                <w:lang w:val="fr-FR"/>
              </w:rPr>
              <w:t xml:space="preserve"> cua </w:t>
            </w:r>
            <w:r w:rsidR="00881E34">
              <w:rPr>
                <w:rFonts w:cs="Times New Roman"/>
                <w:lang w:val="fr-FR"/>
              </w:rPr>
              <w:t>VINAPHONE</w:t>
            </w:r>
            <w:r w:rsidRPr="006D240F">
              <w:rPr>
                <w:rFonts w:cs="Times New Roman"/>
                <w:lang w:val="fr-FR"/>
              </w:rPr>
              <w:t xml:space="preserve">. De dang ky dich vu, Quy Khach vui long soan DK  TC gui xxxx. </w:t>
            </w:r>
            <w:r w:rsidRPr="006D240F">
              <w:rPr>
                <w:rFonts w:cs="Times New Roman"/>
              </w:rPr>
              <w:t xml:space="preserve">De biet them chi tiet, Quy Khach vui long lien he tong dai </w:t>
            </w:r>
            <w:r>
              <w:rPr>
                <w:rFonts w:cs="Times New Roman"/>
              </w:rPr>
              <w:t>199</w:t>
            </w:r>
            <w:r w:rsidRPr="006D240F">
              <w:rPr>
                <w:rFonts w:cs="Times New Roman"/>
              </w:rPr>
              <w:t xml:space="preserve"> hoac truy cap  </w:t>
            </w:r>
            <w:hyperlink r:id="rId11" w:history="1">
              <w:r w:rsidRPr="006D240F">
                <w:rPr>
                  <w:rStyle w:val="Hyperlink"/>
                  <w:rFonts w:cs="Times New Roman"/>
                </w:rPr>
                <w:t>http://myvideo.vn</w:t>
              </w:r>
            </w:hyperlink>
            <w:r w:rsidRPr="006D240F">
              <w:rPr>
                <w:rFonts w:cs="Times New Roman"/>
                <w:lang w:val="en-US"/>
              </w:rPr>
              <w:t>.</w:t>
            </w:r>
          </w:p>
          <w:p w14:paraId="0C27E802" w14:textId="77777777" w:rsidR="000E57C0" w:rsidRPr="006D240F" w:rsidRDefault="000E57C0" w:rsidP="002F066A">
            <w:pPr>
              <w:rPr>
                <w:rFonts w:cs="Times New Roman"/>
                <w:lang w:val="en-US"/>
              </w:rPr>
            </w:pPr>
          </w:p>
        </w:tc>
      </w:tr>
    </w:tbl>
    <w:p w14:paraId="77A9D634" w14:textId="77777777" w:rsidR="000E57C0" w:rsidRDefault="000E57C0" w:rsidP="000E57C0">
      <w:pPr>
        <w:tabs>
          <w:tab w:val="left" w:pos="426"/>
        </w:tabs>
        <w:jc w:val="left"/>
        <w:rPr>
          <w:rFonts w:cs="Times New Roman"/>
          <w:b/>
          <w:sz w:val="12"/>
        </w:rPr>
      </w:pPr>
    </w:p>
    <w:p w14:paraId="498B8BA4" w14:textId="77777777" w:rsidR="000E57C0" w:rsidRPr="005C7052" w:rsidRDefault="00B47619" w:rsidP="005C7052">
      <w:pPr>
        <w:pStyle w:val="ListParagraph"/>
        <w:numPr>
          <w:ilvl w:val="1"/>
          <w:numId w:val="27"/>
        </w:numPr>
        <w:outlineLvl w:val="0"/>
        <w:rPr>
          <w:rFonts w:cs="Times New Roman"/>
          <w:b/>
          <w:lang w:val="en-US"/>
        </w:rPr>
      </w:pPr>
      <w:r>
        <w:rPr>
          <w:rFonts w:cs="Times New Roman"/>
          <w:b/>
          <w:lang w:val="en-US"/>
        </w:rPr>
        <w:t>Đăng ký qua web</w:t>
      </w:r>
    </w:p>
    <w:p w14:paraId="0978EB12" w14:textId="77777777" w:rsidR="000E57C0" w:rsidRPr="006D240F" w:rsidRDefault="000E57C0" w:rsidP="000E57C0">
      <w:pPr>
        <w:pStyle w:val="ListParagraph"/>
        <w:numPr>
          <w:ilvl w:val="0"/>
          <w:numId w:val="11"/>
        </w:numPr>
        <w:ind w:left="284" w:hanging="284"/>
        <w:contextualSpacing w:val="0"/>
        <w:jc w:val="left"/>
        <w:rPr>
          <w:rFonts w:cs="Times New Roman"/>
          <w:b/>
        </w:rPr>
      </w:pPr>
      <w:r w:rsidRPr="006D240F">
        <w:rPr>
          <w:rFonts w:cs="Times New Roman"/>
        </w:rPr>
        <w:t xml:space="preserve">Khi khách hàng đăng ký thành </w:t>
      </w:r>
      <w:r w:rsidR="00590770">
        <w:rPr>
          <w:rFonts w:cs="Times New Roman"/>
        </w:rPr>
        <w:t xml:space="preserve">công qua </w:t>
      </w:r>
      <w:r w:rsidR="00590770">
        <w:rPr>
          <w:rFonts w:cs="Times New Roman"/>
          <w:lang w:val="en-US"/>
        </w:rPr>
        <w:t>web/wap</w:t>
      </w:r>
      <w:r w:rsidRPr="006D240F">
        <w:rPr>
          <w:rFonts w:cs="Times New Roman"/>
        </w:rPr>
        <w:t xml:space="preserve"> có tin nhắn trả về, có </w:t>
      </w:r>
      <w:r w:rsidR="00590770">
        <w:rPr>
          <w:rFonts w:cs="Times New Roman"/>
          <w:lang w:val="en-US"/>
        </w:rPr>
        <w:t xml:space="preserve">popup </w:t>
      </w:r>
      <w:r w:rsidRPr="006D240F">
        <w:rPr>
          <w:rFonts w:cs="Times New Roman"/>
        </w:rPr>
        <w:t>xác nhậ</w:t>
      </w:r>
      <w:r w:rsidR="00590770">
        <w:rPr>
          <w:rFonts w:cs="Times New Roman"/>
        </w:rPr>
        <w:t>n</w:t>
      </w:r>
      <w:r w:rsidR="00590770">
        <w:rPr>
          <w:rFonts w:cs="Times New Roman"/>
          <w:lang w:val="en-US"/>
        </w:rPr>
        <w:t xml:space="preserve"> </w:t>
      </w:r>
      <w:r w:rsidR="00590770">
        <w:rPr>
          <w:rFonts w:cs="Times New Roman"/>
        </w:rPr>
        <w:t xml:space="preserve"> đăng ký </w:t>
      </w:r>
      <w:r w:rsidR="00590770">
        <w:rPr>
          <w:rFonts w:cs="Times New Roman"/>
          <w:lang w:val="en-US"/>
        </w:rPr>
        <w:t>hiển thị trên web/wap</w:t>
      </w:r>
      <w:r w:rsidRPr="006D240F">
        <w:rPr>
          <w:rFonts w:cs="Times New Roman"/>
        </w:rPr>
        <w:t>:</w:t>
      </w:r>
    </w:p>
    <w:p w14:paraId="7EDED8DE" w14:textId="77777777" w:rsidR="000E57C0" w:rsidRPr="006D240F" w:rsidRDefault="000E57C0" w:rsidP="000E57C0">
      <w:pPr>
        <w:pBdr>
          <w:top w:val="single" w:sz="4" w:space="1" w:color="auto"/>
          <w:left w:val="single" w:sz="4" w:space="0" w:color="auto"/>
          <w:bottom w:val="single" w:sz="4" w:space="1" w:color="auto"/>
          <w:right w:val="single" w:sz="4" w:space="4" w:color="auto"/>
        </w:pBdr>
        <w:jc w:val="center"/>
        <w:rPr>
          <w:rFonts w:cs="Times New Roman"/>
          <w:i/>
        </w:rPr>
      </w:pPr>
      <w:r w:rsidRPr="006D240F">
        <w:rPr>
          <w:rFonts w:cs="Times New Roman"/>
          <w:i/>
        </w:rPr>
        <w:t>Đăng kí</w:t>
      </w:r>
    </w:p>
    <w:p w14:paraId="4632B9DB" w14:textId="77777777" w:rsidR="000E57C0" w:rsidRPr="006D240F" w:rsidRDefault="000E57C0" w:rsidP="000E57C0">
      <w:pPr>
        <w:pBdr>
          <w:top w:val="single" w:sz="4" w:space="1" w:color="auto"/>
          <w:left w:val="single" w:sz="4" w:space="0" w:color="auto"/>
          <w:bottom w:val="single" w:sz="4" w:space="1" w:color="auto"/>
          <w:right w:val="single" w:sz="4" w:space="4" w:color="auto"/>
        </w:pBdr>
        <w:rPr>
          <w:rFonts w:cs="Times New Roman"/>
          <w:i/>
        </w:rPr>
      </w:pPr>
      <w:r w:rsidRPr="006D240F">
        <w:rPr>
          <w:rFonts w:cs="Times New Roman"/>
          <w:i/>
        </w:rPr>
        <w:t>Giá đăng kí dịch vụ là x. 000 VND/ ngày. Phí này sẽ được trừ vào tài khoản di động của bạn</w:t>
      </w:r>
    </w:p>
    <w:p w14:paraId="2310CE1E" w14:textId="77777777" w:rsidR="000E57C0" w:rsidRPr="006D240F" w:rsidRDefault="000E57C0" w:rsidP="000E57C0">
      <w:pPr>
        <w:rPr>
          <w:rFonts w:cs="Times New Roman"/>
        </w:rPr>
      </w:pPr>
    </w:p>
    <w:p w14:paraId="56C01A48" w14:textId="77777777" w:rsidR="000E57C0" w:rsidRPr="009959DF" w:rsidRDefault="000E57C0" w:rsidP="000E57C0">
      <w:pPr>
        <w:pStyle w:val="ListParagraph"/>
        <w:numPr>
          <w:ilvl w:val="0"/>
          <w:numId w:val="11"/>
        </w:numPr>
        <w:ind w:left="284" w:hanging="284"/>
        <w:contextualSpacing w:val="0"/>
        <w:jc w:val="left"/>
        <w:rPr>
          <w:rFonts w:cs="Times New Roman"/>
        </w:rPr>
      </w:pPr>
      <w:r w:rsidRPr="006D240F">
        <w:rPr>
          <w:rFonts w:cs="Times New Roman"/>
        </w:rPr>
        <w:t xml:space="preserve">Khách hàng đăng ký không thành công do hệ thống lỗi sẽ có thông báo: </w:t>
      </w:r>
    </w:p>
    <w:p w14:paraId="22BD1DA4" w14:textId="77777777" w:rsidR="000E57C0" w:rsidRPr="006D240F" w:rsidRDefault="000E57C0" w:rsidP="000E57C0">
      <w:pPr>
        <w:pStyle w:val="ListParagraph"/>
        <w:ind w:left="284"/>
        <w:contextualSpacing w:val="0"/>
        <w:rPr>
          <w:rFonts w:cs="Times New Roman"/>
          <w:sz w:val="4"/>
        </w:rPr>
      </w:pPr>
    </w:p>
    <w:p w14:paraId="4C26DC1E" w14:textId="77777777" w:rsidR="000E57C0" w:rsidRPr="006D240F" w:rsidRDefault="000E57C0" w:rsidP="000E57C0">
      <w:pPr>
        <w:pBdr>
          <w:top w:val="single" w:sz="4" w:space="1" w:color="auto"/>
          <w:left w:val="single" w:sz="4" w:space="4" w:color="auto"/>
          <w:bottom w:val="single" w:sz="4" w:space="0" w:color="auto"/>
          <w:right w:val="single" w:sz="4" w:space="4" w:color="auto"/>
        </w:pBdr>
        <w:rPr>
          <w:rFonts w:cs="Times New Roman"/>
          <w:b/>
        </w:rPr>
      </w:pPr>
      <w:r w:rsidRPr="006D240F">
        <w:rPr>
          <w:rFonts w:cs="Times New Roman"/>
          <w:i/>
        </w:rPr>
        <w:t>Hệ thống tạm thời đang lỗi, xin vui lòng thử lại sau. Cảm ơn quý khách đã sử dụng dịch vụ.</w:t>
      </w:r>
    </w:p>
    <w:p w14:paraId="09D745F1" w14:textId="77777777" w:rsidR="000E57C0" w:rsidRPr="006D240F" w:rsidRDefault="000E57C0" w:rsidP="000E57C0">
      <w:pPr>
        <w:pStyle w:val="ListParagraph"/>
        <w:ind w:left="360"/>
        <w:rPr>
          <w:rFonts w:cs="Times New Roman"/>
          <w:b/>
        </w:rPr>
      </w:pPr>
    </w:p>
    <w:p w14:paraId="22A2D644" w14:textId="77777777" w:rsidR="000E57C0" w:rsidRPr="00AE4EB7" w:rsidRDefault="00590770" w:rsidP="000E57C0">
      <w:pPr>
        <w:pStyle w:val="ListParagraph"/>
        <w:numPr>
          <w:ilvl w:val="1"/>
          <w:numId w:val="15"/>
        </w:numPr>
        <w:jc w:val="left"/>
        <w:outlineLvl w:val="1"/>
        <w:rPr>
          <w:rFonts w:cs="Times New Roman"/>
          <w:b/>
        </w:rPr>
      </w:pPr>
      <w:bookmarkStart w:id="39" w:name="_Toc422476833"/>
      <w:r>
        <w:rPr>
          <w:rFonts w:cs="Times New Roman"/>
          <w:b/>
          <w:lang w:val="en-US"/>
        </w:rPr>
        <w:lastRenderedPageBreak/>
        <w:t xml:space="preserve"> </w:t>
      </w:r>
      <w:r w:rsidR="000E57C0" w:rsidRPr="00AE4EB7">
        <w:rPr>
          <w:rFonts w:cs="Times New Roman"/>
          <w:b/>
        </w:rPr>
        <w:t>Quy định về gia hạn dịch vụ</w:t>
      </w:r>
      <w:bookmarkEnd w:id="39"/>
    </w:p>
    <w:p w14:paraId="5C02AC85" w14:textId="77777777" w:rsidR="000E57C0" w:rsidRPr="006D240F" w:rsidRDefault="000E57C0" w:rsidP="000E57C0">
      <w:pPr>
        <w:pStyle w:val="ListParagraph"/>
        <w:ind w:left="360"/>
        <w:rPr>
          <w:rFonts w:cs="Times New Roman"/>
          <w:b/>
          <w:sz w:val="4"/>
        </w:rPr>
      </w:pPr>
    </w:p>
    <w:p w14:paraId="6DA13E89" w14:textId="77777777" w:rsidR="000E57C0" w:rsidRPr="006D240F" w:rsidRDefault="000E57C0" w:rsidP="000E57C0">
      <w:pPr>
        <w:pStyle w:val="ListParagraph"/>
        <w:ind w:left="360"/>
        <w:rPr>
          <w:rFonts w:cs="Times New Roman"/>
          <w:b/>
          <w:sz w:val="4"/>
        </w:rPr>
      </w:pPr>
    </w:p>
    <w:p w14:paraId="5DE8EDE7" w14:textId="77777777" w:rsidR="000E57C0" w:rsidRPr="006D240F" w:rsidRDefault="000E57C0" w:rsidP="000E57C0">
      <w:pPr>
        <w:pStyle w:val="ListParagraph"/>
        <w:numPr>
          <w:ilvl w:val="0"/>
          <w:numId w:val="12"/>
        </w:numPr>
        <w:ind w:left="360"/>
        <w:rPr>
          <w:rFonts w:cs="Times New Roman"/>
        </w:rPr>
      </w:pPr>
      <w:r w:rsidRPr="006D240F">
        <w:rPr>
          <w:rFonts w:cs="Times New Roman"/>
        </w:rPr>
        <w:t>Gia hạn gói cước: Sau khi hết hiệu lực, gói cước sẽ được tự động gia hạn vào ngày tiếp theo. Ví dụ: khách hàng đăng ký vào ngày 15/2/2012 thì gói cước sẽ được gia hạn vào ngày 16/2/2012.</w:t>
      </w:r>
    </w:p>
    <w:p w14:paraId="4BFB928E" w14:textId="77777777" w:rsidR="000E57C0" w:rsidRPr="006D240F" w:rsidRDefault="000E57C0" w:rsidP="000E57C0">
      <w:pPr>
        <w:pStyle w:val="ListParagraph"/>
        <w:numPr>
          <w:ilvl w:val="0"/>
          <w:numId w:val="12"/>
        </w:numPr>
        <w:ind w:left="360"/>
        <w:rPr>
          <w:rFonts w:cs="Times New Roman"/>
        </w:rPr>
      </w:pPr>
      <w:r w:rsidRPr="006D240F">
        <w:rPr>
          <w:rFonts w:cs="Times New Roman"/>
        </w:rPr>
        <w:t>Nếu gia hạn cho khách hàng không thành công, hệ thống sẽ tiếp tục thực hiện trừ tiền cho khách hàng theo quy trình sau:</w:t>
      </w:r>
    </w:p>
    <w:p w14:paraId="0D32310C" w14:textId="77777777" w:rsidR="000E57C0" w:rsidRPr="006D240F" w:rsidRDefault="000E57C0" w:rsidP="000E57C0">
      <w:pPr>
        <w:pStyle w:val="ListParagraph"/>
        <w:numPr>
          <w:ilvl w:val="0"/>
          <w:numId w:val="13"/>
        </w:numPr>
        <w:ind w:left="360"/>
        <w:rPr>
          <w:rFonts w:cs="Times New Roman"/>
        </w:rPr>
      </w:pPr>
      <w:r w:rsidRPr="006D240F">
        <w:rPr>
          <w:rFonts w:cs="Times New Roman"/>
        </w:rPr>
        <w:t>Thực hiện trừ cước 35 ngày liên tiếp với chu kỳ 3 lần/ngày cho đến khi trừ cước thành công.</w:t>
      </w:r>
    </w:p>
    <w:p w14:paraId="59905C92" w14:textId="77777777" w:rsidR="000E57C0" w:rsidRPr="006D240F" w:rsidRDefault="000E57C0" w:rsidP="000E57C0">
      <w:pPr>
        <w:pStyle w:val="ListParagraph"/>
        <w:numPr>
          <w:ilvl w:val="0"/>
          <w:numId w:val="13"/>
        </w:numPr>
        <w:ind w:left="360"/>
        <w:rPr>
          <w:rFonts w:cs="Times New Roman"/>
        </w:rPr>
      </w:pPr>
      <w:r w:rsidRPr="006D240F">
        <w:rPr>
          <w:rFonts w:cs="Times New Roman"/>
        </w:rPr>
        <w:t>Nếu trong vòng 35 ngày hệ thống không trừ tiền thành công, hệ thống sẽ hủy gói cước và nhắn tin thông báo cho khách hàng.</w:t>
      </w:r>
    </w:p>
    <w:p w14:paraId="123C2442" w14:textId="77777777" w:rsidR="000E57C0" w:rsidRPr="006D240F" w:rsidRDefault="000E57C0" w:rsidP="000E57C0">
      <w:pPr>
        <w:pStyle w:val="ListParagraph"/>
        <w:numPr>
          <w:ilvl w:val="0"/>
          <w:numId w:val="12"/>
        </w:numPr>
        <w:ind w:left="360"/>
        <w:rPr>
          <w:rFonts w:cs="Times New Roman"/>
        </w:rPr>
      </w:pPr>
      <w:r w:rsidRPr="006D240F">
        <w:rPr>
          <w:rFonts w:cs="Times New Roman"/>
        </w:rPr>
        <w:t>Trong thời gian gia hạn, dịch vụ không có hiệu lực.</w:t>
      </w:r>
      <w:bookmarkStart w:id="40" w:name="_Toc400565164"/>
      <w:bookmarkStart w:id="41" w:name="_Toc400565204"/>
      <w:bookmarkStart w:id="42" w:name="_Toc400565166"/>
      <w:bookmarkStart w:id="43" w:name="_Toc400565206"/>
      <w:bookmarkEnd w:id="12"/>
      <w:bookmarkEnd w:id="40"/>
      <w:bookmarkEnd w:id="41"/>
      <w:bookmarkEnd w:id="42"/>
      <w:bookmarkEnd w:id="43"/>
    </w:p>
    <w:p w14:paraId="2847BBF0" w14:textId="77777777" w:rsidR="001140EB" w:rsidRDefault="001140EB"/>
    <w:sectPr w:rsidR="0011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C74"/>
    <w:multiLevelType w:val="hybridMultilevel"/>
    <w:tmpl w:val="D168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E77E8"/>
    <w:multiLevelType w:val="multilevel"/>
    <w:tmpl w:val="BB089ECC"/>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EastAsia"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264DAB"/>
    <w:multiLevelType w:val="hybridMultilevel"/>
    <w:tmpl w:val="A4F247F2"/>
    <w:lvl w:ilvl="0" w:tplc="E74AB6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942A5"/>
    <w:multiLevelType w:val="hybridMultilevel"/>
    <w:tmpl w:val="2CFC1B62"/>
    <w:lvl w:ilvl="0" w:tplc="693EDC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D0DE2"/>
    <w:multiLevelType w:val="multilevel"/>
    <w:tmpl w:val="B90CB8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FF0BA9"/>
    <w:multiLevelType w:val="hybridMultilevel"/>
    <w:tmpl w:val="E5AA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F56D4"/>
    <w:multiLevelType w:val="hybridMultilevel"/>
    <w:tmpl w:val="1F7C3716"/>
    <w:lvl w:ilvl="0" w:tplc="F63C0410">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C93727"/>
    <w:multiLevelType w:val="multilevel"/>
    <w:tmpl w:val="540E066C"/>
    <w:lvl w:ilvl="0">
      <w:start w:val="1"/>
      <w:numFmt w:val="decimal"/>
      <w:pStyle w:val="Heading11"/>
      <w:lvlText w:val="%1"/>
      <w:lvlJc w:val="left"/>
      <w:pPr>
        <w:ind w:left="432" w:hanging="432"/>
      </w:pPr>
      <w:rPr>
        <w:rFonts w:hint="default"/>
      </w:rPr>
    </w:lvl>
    <w:lvl w:ilvl="1">
      <w:start w:val="1"/>
      <w:numFmt w:val="decimal"/>
      <w:pStyle w:val="Heading21"/>
      <w:lvlText w:val="%1.%2"/>
      <w:lvlJc w:val="left"/>
      <w:pPr>
        <w:ind w:left="1072" w:hanging="504"/>
      </w:pPr>
      <w:rPr>
        <w:rFonts w:hint="default"/>
        <w:sz w:val="23"/>
        <w:vertAlign w:val="baseline"/>
      </w:rPr>
    </w:lvl>
    <w:lvl w:ilvl="2">
      <w:start w:val="1"/>
      <w:numFmt w:val="decimal"/>
      <w:pStyle w:val="Heading31"/>
      <w:lvlText w:val="%1.%2.%3"/>
      <w:lvlJc w:val="left"/>
      <w:pPr>
        <w:ind w:left="1656" w:hanging="576"/>
      </w:pPr>
      <w:rPr>
        <w:rFonts w:hint="default"/>
        <w:sz w:val="22"/>
      </w:rPr>
    </w:lvl>
    <w:lvl w:ilvl="3">
      <w:start w:val="1"/>
      <w:numFmt w:val="decimal"/>
      <w:pStyle w:val="Heading41"/>
      <w:lvlText w:val="%1.%2.%3.%4"/>
      <w:lvlJc w:val="left"/>
      <w:pPr>
        <w:ind w:left="864" w:hanging="648"/>
      </w:pPr>
      <w:rPr>
        <w:rFonts w:hint="default"/>
        <w:i w:val="0"/>
        <w:sz w:val="20"/>
      </w:rPr>
    </w:lvl>
    <w:lvl w:ilvl="4">
      <w:start w:val="1"/>
      <w:numFmt w:val="decimal"/>
      <w:pStyle w:val="Heading51"/>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Heading71"/>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8">
    <w:nsid w:val="3A89571B"/>
    <w:multiLevelType w:val="multilevel"/>
    <w:tmpl w:val="C7EE9E12"/>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E61462F"/>
    <w:multiLevelType w:val="multilevel"/>
    <w:tmpl w:val="978E8AA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5923998"/>
    <w:multiLevelType w:val="hybridMultilevel"/>
    <w:tmpl w:val="6ED20FF4"/>
    <w:lvl w:ilvl="0" w:tplc="E74AB6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D53DB5"/>
    <w:multiLevelType w:val="hybridMultilevel"/>
    <w:tmpl w:val="EB9EBAF0"/>
    <w:lvl w:ilvl="0" w:tplc="F63C0410">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DD6DAF"/>
    <w:multiLevelType w:val="multilevel"/>
    <w:tmpl w:val="27F40F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DF7475E"/>
    <w:multiLevelType w:val="hybridMultilevel"/>
    <w:tmpl w:val="52B4587E"/>
    <w:lvl w:ilvl="0" w:tplc="9CE6B8A0">
      <w:numFmt w:val="bullet"/>
      <w:lvlText w:val="-"/>
      <w:lvlJc w:val="left"/>
      <w:pPr>
        <w:ind w:left="1170" w:hanging="360"/>
      </w:pPr>
      <w:rPr>
        <w:rFonts w:ascii="Times New Roman" w:eastAsia="Arial" w:hAnsi="Times New Roman" w:cs="Times New Roman"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4">
    <w:nsid w:val="504B06D6"/>
    <w:multiLevelType w:val="hybridMultilevel"/>
    <w:tmpl w:val="8EBE89DA"/>
    <w:lvl w:ilvl="0" w:tplc="693EDCA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27063CC"/>
    <w:multiLevelType w:val="multilevel"/>
    <w:tmpl w:val="BB42541C"/>
    <w:lvl w:ilvl="0">
      <w:start w:val="1"/>
      <w:numFmt w:val="bullet"/>
      <w:lvlText w:val=""/>
      <w:lvlJc w:val="left"/>
      <w:pPr>
        <w:ind w:left="540" w:hanging="540"/>
      </w:pPr>
      <w:rPr>
        <w:rFonts w:ascii="Symbol" w:hAnsi="Symbol" w:hint="default"/>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A7D3882"/>
    <w:multiLevelType w:val="hybridMultilevel"/>
    <w:tmpl w:val="397002E2"/>
    <w:lvl w:ilvl="0" w:tplc="6D388C5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0A043D"/>
    <w:multiLevelType w:val="hybridMultilevel"/>
    <w:tmpl w:val="9744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262C93"/>
    <w:multiLevelType w:val="hybridMultilevel"/>
    <w:tmpl w:val="608C7350"/>
    <w:lvl w:ilvl="0" w:tplc="F8B4CD32">
      <w:start w:val="3"/>
      <w:numFmt w:val="bullet"/>
      <w:lvlText w:val="-"/>
      <w:lvlJc w:val="left"/>
      <w:pPr>
        <w:ind w:left="360" w:hanging="36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013066"/>
    <w:multiLevelType w:val="multilevel"/>
    <w:tmpl w:val="D7D4700A"/>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9D31A08"/>
    <w:multiLevelType w:val="hybridMultilevel"/>
    <w:tmpl w:val="0A70A9E4"/>
    <w:lvl w:ilvl="0" w:tplc="F63C0410">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9D44AE2"/>
    <w:multiLevelType w:val="hybridMultilevel"/>
    <w:tmpl w:val="1C06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141D49"/>
    <w:multiLevelType w:val="multilevel"/>
    <w:tmpl w:val="12A2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0111EE8"/>
    <w:multiLevelType w:val="hybridMultilevel"/>
    <w:tmpl w:val="DE28384A"/>
    <w:lvl w:ilvl="0" w:tplc="BE3EEB42">
      <w:numFmt w:val="bullet"/>
      <w:lvlText w:val="+"/>
      <w:lvlJc w:val="left"/>
      <w:pPr>
        <w:ind w:left="1004" w:hanging="360"/>
      </w:pPr>
      <w:rPr>
        <w:rFonts w:ascii="Times New Roman" w:hAnsi="Times New Roman" w:cs="Times New Roman" w:hint="default"/>
        <w:sz w:val="20"/>
        <w:szCs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727707B5"/>
    <w:multiLevelType w:val="hybridMultilevel"/>
    <w:tmpl w:val="DC5097D2"/>
    <w:lvl w:ilvl="0" w:tplc="EB7EC832">
      <w:start w:val="1"/>
      <w:numFmt w:val="bullet"/>
      <w:lvlText w:val="+"/>
      <w:lvlJc w:val="left"/>
      <w:pPr>
        <w:ind w:left="1080" w:hanging="360"/>
      </w:pPr>
      <w:rPr>
        <w:rFonts w:ascii="Calibri" w:eastAsia="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6CA7EB9"/>
    <w:multiLevelType w:val="multilevel"/>
    <w:tmpl w:val="B20ABF5A"/>
    <w:lvl w:ilvl="0">
      <w:start w:val="2"/>
      <w:numFmt w:val="decimal"/>
      <w:lvlText w:val="%1."/>
      <w:lvlJc w:val="left"/>
      <w:pPr>
        <w:ind w:left="360" w:hanging="360"/>
      </w:pPr>
      <w:rPr>
        <w:rFonts w:hint="default"/>
        <w:sz w:val="24"/>
        <w:szCs w:val="24"/>
      </w:rPr>
    </w:lvl>
    <w:lvl w:ilvl="1">
      <w:start w:val="9"/>
      <w:numFmt w:val="decimal"/>
      <w:lvlText w:val="%1.%2."/>
      <w:lvlJc w:val="left"/>
      <w:pPr>
        <w:ind w:left="360" w:hanging="360"/>
      </w:pPr>
      <w:rPr>
        <w:rFonts w:hint="default"/>
        <w:sz w:val="24"/>
        <w:szCs w:val="24"/>
      </w:rPr>
    </w:lvl>
    <w:lvl w:ilvl="2">
      <w:start w:val="2"/>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sz w:val="12"/>
      </w:rPr>
    </w:lvl>
    <w:lvl w:ilvl="4">
      <w:start w:val="1"/>
      <w:numFmt w:val="decimal"/>
      <w:lvlText w:val="%1.%2.%3.%4.%5."/>
      <w:lvlJc w:val="left"/>
      <w:pPr>
        <w:ind w:left="1080" w:hanging="1080"/>
      </w:pPr>
      <w:rPr>
        <w:rFonts w:hint="default"/>
        <w:sz w:val="12"/>
      </w:rPr>
    </w:lvl>
    <w:lvl w:ilvl="5">
      <w:start w:val="1"/>
      <w:numFmt w:val="decimal"/>
      <w:lvlText w:val="%1.%2.%3.%4.%5.%6."/>
      <w:lvlJc w:val="left"/>
      <w:pPr>
        <w:ind w:left="1080" w:hanging="1080"/>
      </w:pPr>
      <w:rPr>
        <w:rFonts w:hint="default"/>
        <w:sz w:val="12"/>
      </w:rPr>
    </w:lvl>
    <w:lvl w:ilvl="6">
      <w:start w:val="1"/>
      <w:numFmt w:val="decimal"/>
      <w:lvlText w:val="%1.%2.%3.%4.%5.%6.%7."/>
      <w:lvlJc w:val="left"/>
      <w:pPr>
        <w:ind w:left="1440" w:hanging="1440"/>
      </w:pPr>
      <w:rPr>
        <w:rFonts w:hint="default"/>
        <w:sz w:val="12"/>
      </w:rPr>
    </w:lvl>
    <w:lvl w:ilvl="7">
      <w:start w:val="1"/>
      <w:numFmt w:val="decimal"/>
      <w:lvlText w:val="%1.%2.%3.%4.%5.%6.%7.%8."/>
      <w:lvlJc w:val="left"/>
      <w:pPr>
        <w:ind w:left="1440" w:hanging="1440"/>
      </w:pPr>
      <w:rPr>
        <w:rFonts w:hint="default"/>
        <w:sz w:val="12"/>
      </w:rPr>
    </w:lvl>
    <w:lvl w:ilvl="8">
      <w:start w:val="1"/>
      <w:numFmt w:val="decimal"/>
      <w:lvlText w:val="%1.%2.%3.%4.%5.%6.%7.%8.%9."/>
      <w:lvlJc w:val="left"/>
      <w:pPr>
        <w:ind w:left="1800" w:hanging="1800"/>
      </w:pPr>
      <w:rPr>
        <w:rFonts w:hint="default"/>
        <w:sz w:val="12"/>
      </w:rPr>
    </w:lvl>
  </w:abstractNum>
  <w:abstractNum w:abstractNumId="26">
    <w:nsid w:val="7B2332BB"/>
    <w:multiLevelType w:val="hybridMultilevel"/>
    <w:tmpl w:val="CAD4A48A"/>
    <w:lvl w:ilvl="0" w:tplc="BE3EEB42">
      <w:numFmt w:val="bullet"/>
      <w:lvlText w:val="+"/>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23"/>
  </w:num>
  <w:num w:numId="4">
    <w:abstractNumId w:val="6"/>
  </w:num>
  <w:num w:numId="5">
    <w:abstractNumId w:val="11"/>
  </w:num>
  <w:num w:numId="6">
    <w:abstractNumId w:val="10"/>
  </w:num>
  <w:num w:numId="7">
    <w:abstractNumId w:val="20"/>
  </w:num>
  <w:num w:numId="8">
    <w:abstractNumId w:val="2"/>
  </w:num>
  <w:num w:numId="9">
    <w:abstractNumId w:val="18"/>
  </w:num>
  <w:num w:numId="10">
    <w:abstractNumId w:val="16"/>
  </w:num>
  <w:num w:numId="11">
    <w:abstractNumId w:val="3"/>
  </w:num>
  <w:num w:numId="12">
    <w:abstractNumId w:val="14"/>
  </w:num>
  <w:num w:numId="13">
    <w:abstractNumId w:val="24"/>
  </w:num>
  <w:num w:numId="14">
    <w:abstractNumId w:val="8"/>
  </w:num>
  <w:num w:numId="15">
    <w:abstractNumId w:val="25"/>
  </w:num>
  <w:num w:numId="16">
    <w:abstractNumId w:val="19"/>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5"/>
  </w:num>
  <w:num w:numId="20">
    <w:abstractNumId w:val="17"/>
  </w:num>
  <w:num w:numId="21">
    <w:abstractNumId w:val="5"/>
  </w:num>
  <w:num w:numId="22">
    <w:abstractNumId w:val="0"/>
  </w:num>
  <w:num w:numId="23">
    <w:abstractNumId w:val="21"/>
  </w:num>
  <w:num w:numId="24">
    <w:abstractNumId w:val="1"/>
  </w:num>
  <w:num w:numId="25">
    <w:abstractNumId w:val="9"/>
  </w:num>
  <w:num w:numId="26">
    <w:abstractNumId w:val="4"/>
  </w:num>
  <w:num w:numId="27">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7C0"/>
    <w:rsid w:val="000E57C0"/>
    <w:rsid w:val="001140EB"/>
    <w:rsid w:val="00124278"/>
    <w:rsid w:val="0027027C"/>
    <w:rsid w:val="002A61ED"/>
    <w:rsid w:val="0054148D"/>
    <w:rsid w:val="00590770"/>
    <w:rsid w:val="005C7052"/>
    <w:rsid w:val="005D4479"/>
    <w:rsid w:val="00881E34"/>
    <w:rsid w:val="009E138B"/>
    <w:rsid w:val="009E6A52"/>
    <w:rsid w:val="00A23EE1"/>
    <w:rsid w:val="00B47619"/>
    <w:rsid w:val="00C01479"/>
    <w:rsid w:val="00D04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7C0"/>
    <w:pPr>
      <w:spacing w:after="0" w:line="360" w:lineRule="auto"/>
      <w:jc w:val="both"/>
    </w:pPr>
    <w:rPr>
      <w:rFonts w:ascii="Times New Roman" w:eastAsiaTheme="minorEastAsia" w:hAnsi="Times New Roman"/>
      <w:sz w:val="24"/>
      <w:lang w:val="vi-VN" w:eastAsia="ja-JP"/>
    </w:rPr>
  </w:style>
  <w:style w:type="paragraph" w:styleId="Heading1">
    <w:name w:val="heading 1"/>
    <w:basedOn w:val="Normal"/>
    <w:next w:val="Normal"/>
    <w:link w:val="Heading1Char"/>
    <w:uiPriority w:val="9"/>
    <w:qFormat/>
    <w:rsid w:val="000E57C0"/>
    <w:pPr>
      <w:keepNext/>
      <w:keepLines/>
      <w:numPr>
        <w:numId w:val="1"/>
      </w:numPr>
      <w:spacing w:before="48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aliases w:val="PIHeading2,2,H2,h2,Header 2,l2,h21,21,Header 21,l21,h22,22,Header 22,l22,h23,23,Header 23,l23,h24,24,Header 24,l24,h25,25,Header 25,l25,h26,26,Header 26,l26,h27,27,Header 27,l27,h28,28,Header 28,l28,h29,29,Header 29,l29,h210,210,Header 210,I2"/>
    <w:basedOn w:val="Normal"/>
    <w:next w:val="Normal"/>
    <w:link w:val="Heading2Char"/>
    <w:uiPriority w:val="9"/>
    <w:unhideWhenUsed/>
    <w:qFormat/>
    <w:rsid w:val="000E57C0"/>
    <w:pPr>
      <w:keepNext/>
      <w:keepLines/>
      <w:numPr>
        <w:ilvl w:val="1"/>
        <w:numId w:val="1"/>
      </w:numPr>
      <w:spacing w:beforeLines="20" w:before="48" w:afterLines="20" w:after="48"/>
      <w:outlineLvl w:val="1"/>
    </w:pPr>
    <w:rPr>
      <w:rFonts w:ascii="Arial" w:eastAsiaTheme="majorEastAsia" w:hAnsi="Arial" w:cs="Arial"/>
      <w:b/>
      <w:bCs/>
      <w:color w:val="5B9BD5" w:themeColor="accent1"/>
      <w:sz w:val="32"/>
      <w:szCs w:val="26"/>
      <w:lang w:val="en-US"/>
    </w:rPr>
  </w:style>
  <w:style w:type="paragraph" w:styleId="Heading3">
    <w:name w:val="heading 3"/>
    <w:aliases w:val="Section Title,H3,Title2,H31,H32,H33,H34,H35,título 3,h:3,ITT t3,PA Minor Section,3,l3,31,l31,32,l32,33,l33,34,l34,35,l35,36,l36,37,l37,38,l38,39,l39,310,l310,311,l311,321,l321,331,l331,341,l341,351,l351,361,l361,371,l371,312,l312,322,l322,332"/>
    <w:basedOn w:val="Normal"/>
    <w:next w:val="Normal"/>
    <w:link w:val="Heading3Char"/>
    <w:uiPriority w:val="9"/>
    <w:unhideWhenUsed/>
    <w:qFormat/>
    <w:rsid w:val="000E57C0"/>
    <w:pPr>
      <w:keepNext/>
      <w:keepLines/>
      <w:numPr>
        <w:ilvl w:val="2"/>
        <w:numId w:val="1"/>
      </w:numPr>
      <w:spacing w:before="200"/>
      <w:outlineLvl w:val="2"/>
    </w:pPr>
    <w:rPr>
      <w:rFonts w:asciiTheme="majorHAnsi" w:eastAsiaTheme="majorEastAsia" w:hAnsiTheme="majorHAnsi" w:cstheme="majorBidi"/>
      <w:b/>
      <w:bCs/>
      <w:color w:val="5B9BD5" w:themeColor="accent1"/>
      <w:sz w:val="28"/>
    </w:rPr>
  </w:style>
  <w:style w:type="paragraph" w:styleId="Heading4">
    <w:name w:val="heading 4"/>
    <w:aliases w:val="Map Title,H4,ITT t4,PA Micro Section,I4,4,l4,heading,h:4,h4,heading 4 + Indent: Left 0.5 in,a.,heading4,Title4,Header 4,Level 4,Paragraph Title,E4,Head4,Level 2 - a,1.1.1.1,h41,a.1,H41,41,h42,a.2,H42,42,h43,a.3,H43,43,h44,a.4,H44,44,h45,a.5,da"/>
    <w:basedOn w:val="Normal"/>
    <w:next w:val="Normal"/>
    <w:link w:val="Heading4Char"/>
    <w:unhideWhenUsed/>
    <w:qFormat/>
    <w:rsid w:val="000E57C0"/>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aliases w:val="Block Label,ITT t5,PA Pico Section,Subheading,Level 3 - i,Level 5,h5,H5,Para5,Roman list,Appendix A to X,Heading 5   Appendix A to X,5 sub-bullet,sb,Header 5,Roman list1,Roman list2,Roman list11,Roman list3,Roman list12,Roman list21,MinorHeadi"/>
    <w:basedOn w:val="Normal"/>
    <w:next w:val="Normal"/>
    <w:link w:val="Heading5Char"/>
    <w:unhideWhenUsed/>
    <w:qFormat/>
    <w:rsid w:val="000E57C0"/>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aliases w:val="Legal Level 1.,h6,H6,Heading 6  Appendix Y &amp; Z,Bullet list,6,heading 6,ITT t6,PA Appendix,Level 6,Numbered sub-steps,Requirement,Criteria,Bullet list1,Bullet list2,Bullet list11,Bullet list3,Bullet list12,Bullet list21,Bullet list111,Bullet li"/>
    <w:basedOn w:val="Normal"/>
    <w:next w:val="Normal"/>
    <w:link w:val="Heading6Char"/>
    <w:unhideWhenUsed/>
    <w:qFormat/>
    <w:rsid w:val="000E57C0"/>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aliases w:val="h7,letter list,7,req3,heading 7,ITT t7,PA Appendix Major,Objective,H7,lettered list,letter list1,lettered list1,letter list2,lettered list2,letter list11,lettered list11,letter list3,lettered list3,letter list12,lettered list12,letter list21,s"/>
    <w:basedOn w:val="Normal"/>
    <w:next w:val="Normal"/>
    <w:link w:val="Heading7Char"/>
    <w:unhideWhenUsed/>
    <w:qFormat/>
    <w:rsid w:val="000E57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action,8,r,requirement,req2,Reference List,heading 8,ITT t8,PA Appendix Minor,Annex,Appendix,Condition,Vedlegg,action1,action2,action11,action3,action4,action5,action6,action7,action12,action21,action111,action31,action8,action13,ft"/>
    <w:basedOn w:val="Normal"/>
    <w:next w:val="Normal"/>
    <w:link w:val="Heading8Char"/>
    <w:unhideWhenUsed/>
    <w:qFormat/>
    <w:rsid w:val="000E57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progress,App Heading,Titre 10,9,rb,req bullet,req1,heading 9,ITT t9,Cond'l Reqt.,Uvedl,progress1,progress2,progress11,progress3,progress4,progress5,progress6,progress7,progress12,progress21,progress111,progress31,progress8,T9,Anne"/>
    <w:basedOn w:val="Normal"/>
    <w:next w:val="Normal"/>
    <w:link w:val="Heading9Char"/>
    <w:unhideWhenUsed/>
    <w:qFormat/>
    <w:rsid w:val="000E57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7C0"/>
    <w:rPr>
      <w:rFonts w:asciiTheme="majorHAnsi" w:eastAsiaTheme="majorEastAsia" w:hAnsiTheme="majorHAnsi" w:cstheme="majorBidi"/>
      <w:b/>
      <w:bCs/>
      <w:color w:val="2E74B5" w:themeColor="accent1" w:themeShade="BF"/>
      <w:sz w:val="36"/>
      <w:szCs w:val="28"/>
      <w:lang w:val="vi-VN" w:eastAsia="ja-JP"/>
    </w:rPr>
  </w:style>
  <w:style w:type="character" w:customStyle="1" w:styleId="Heading2Char">
    <w:name w:val="Heading 2 Char"/>
    <w:aliases w:val="PIHeading2 Char,2 Char,H2 Char,h2 Char,Header 2 Char,l2 Char,h21 Char,21 Char,Header 21 Char,l21 Char,h22 Char,22 Char,Header 22 Char,l22 Char,h23 Char,23 Char,Header 23 Char,l23 Char,h24 Char,24 Char,Header 24 Char,l24 Char,h25 Char"/>
    <w:basedOn w:val="DefaultParagraphFont"/>
    <w:link w:val="Heading2"/>
    <w:uiPriority w:val="9"/>
    <w:rsid w:val="000E57C0"/>
    <w:rPr>
      <w:rFonts w:ascii="Arial" w:eastAsiaTheme="majorEastAsia" w:hAnsi="Arial" w:cs="Arial"/>
      <w:b/>
      <w:bCs/>
      <w:color w:val="5B9BD5" w:themeColor="accent1"/>
      <w:sz w:val="32"/>
      <w:szCs w:val="26"/>
      <w:lang w:eastAsia="ja-JP"/>
    </w:rPr>
  </w:style>
  <w:style w:type="character" w:customStyle="1" w:styleId="Heading3Char">
    <w:name w:val="Heading 3 Char"/>
    <w:aliases w:val="Section Title Char,H3 Char,Title2 Char,H31 Char,H32 Char,H33 Char,H34 Char,H35 Char,título 3 Char,h:3 Char,ITT t3 Char,PA Minor Section Char,3 Char,l3 Char,31 Char,l31 Char,32 Char,l32 Char,33 Char,l33 Char,34 Char,l34 Char,35 Char"/>
    <w:basedOn w:val="DefaultParagraphFont"/>
    <w:link w:val="Heading3"/>
    <w:uiPriority w:val="9"/>
    <w:rsid w:val="000E57C0"/>
    <w:rPr>
      <w:rFonts w:asciiTheme="majorHAnsi" w:eastAsiaTheme="majorEastAsia" w:hAnsiTheme="majorHAnsi" w:cstheme="majorBidi"/>
      <w:b/>
      <w:bCs/>
      <w:color w:val="5B9BD5" w:themeColor="accent1"/>
      <w:sz w:val="28"/>
      <w:lang w:val="vi-VN" w:eastAsia="ja-JP"/>
    </w:rPr>
  </w:style>
  <w:style w:type="character" w:customStyle="1" w:styleId="Heading4Char">
    <w:name w:val="Heading 4 Char"/>
    <w:aliases w:val="Map Title Char,H4 Char,ITT t4 Char,PA Micro Section Char,I4 Char,4 Char,l4 Char,heading Char,h:4 Char,h4 Char,heading 4 + Indent: Left 0.5 in Char,a. Char,heading4 Char,Title4 Char,Header 4 Char,Level 4 Char,Paragraph Title Char,E4 Char"/>
    <w:basedOn w:val="DefaultParagraphFont"/>
    <w:link w:val="Heading4"/>
    <w:rsid w:val="000E57C0"/>
    <w:rPr>
      <w:rFonts w:asciiTheme="majorHAnsi" w:eastAsiaTheme="majorEastAsia" w:hAnsiTheme="majorHAnsi" w:cstheme="majorBidi"/>
      <w:b/>
      <w:bCs/>
      <w:i/>
      <w:iCs/>
      <w:color w:val="5B9BD5" w:themeColor="accent1"/>
      <w:sz w:val="24"/>
      <w:lang w:val="vi-VN" w:eastAsia="ja-JP"/>
    </w:rPr>
  </w:style>
  <w:style w:type="character" w:customStyle="1" w:styleId="Heading5Char">
    <w:name w:val="Heading 5 Char"/>
    <w:aliases w:val="Block Label Char,ITT t5 Char,PA Pico Section Char,Subheading Char,Level 3 - i Char,Level 5 Char,h5 Char,H5 Char,Para5 Char,Roman list Char,Appendix A to X Char,Heading 5   Appendix A to X Char,5 sub-bullet Char,sb Char,Header 5 Char"/>
    <w:basedOn w:val="DefaultParagraphFont"/>
    <w:link w:val="Heading5"/>
    <w:rsid w:val="000E57C0"/>
    <w:rPr>
      <w:rFonts w:asciiTheme="majorHAnsi" w:eastAsiaTheme="majorEastAsia" w:hAnsiTheme="majorHAnsi" w:cstheme="majorBidi"/>
      <w:color w:val="1F4D78" w:themeColor="accent1" w:themeShade="7F"/>
      <w:sz w:val="24"/>
      <w:lang w:val="vi-VN" w:eastAsia="ja-JP"/>
    </w:rPr>
  </w:style>
  <w:style w:type="character" w:customStyle="1" w:styleId="Heading6Char">
    <w:name w:val="Heading 6 Char"/>
    <w:aliases w:val="Legal Level 1. Char,h6 Char,H6 Char,Heading 6  Appendix Y &amp; Z Char,Bullet list Char,6 Char,heading 6 Char,ITT t6 Char,PA Appendix Char,Level 6 Char,Numbered sub-steps Char,Requirement Char,Criteria Char,Bullet list1 Char,Bullet list2 Char"/>
    <w:basedOn w:val="DefaultParagraphFont"/>
    <w:link w:val="Heading6"/>
    <w:rsid w:val="000E57C0"/>
    <w:rPr>
      <w:rFonts w:asciiTheme="majorHAnsi" w:eastAsiaTheme="majorEastAsia" w:hAnsiTheme="majorHAnsi" w:cstheme="majorBidi"/>
      <w:i/>
      <w:iCs/>
      <w:color w:val="1F4D78" w:themeColor="accent1" w:themeShade="7F"/>
      <w:sz w:val="24"/>
      <w:lang w:val="vi-VN" w:eastAsia="ja-JP"/>
    </w:rPr>
  </w:style>
  <w:style w:type="character" w:customStyle="1" w:styleId="Heading7Char">
    <w:name w:val="Heading 7 Char"/>
    <w:aliases w:val="h7 Char,letter list Char,7 Char,req3 Char,heading 7 Char,ITT t7 Char,PA Appendix Major Char,Objective Char,H7 Char,lettered list Char,letter list1 Char,lettered list1 Char,letter list2 Char,lettered list2 Char,letter list11 Char,s Char"/>
    <w:basedOn w:val="DefaultParagraphFont"/>
    <w:link w:val="Heading7"/>
    <w:rsid w:val="000E57C0"/>
    <w:rPr>
      <w:rFonts w:asciiTheme="majorHAnsi" w:eastAsiaTheme="majorEastAsia" w:hAnsiTheme="majorHAnsi" w:cstheme="majorBidi"/>
      <w:i/>
      <w:iCs/>
      <w:color w:val="404040" w:themeColor="text1" w:themeTint="BF"/>
      <w:sz w:val="24"/>
      <w:lang w:val="vi-VN" w:eastAsia="ja-JP"/>
    </w:rPr>
  </w:style>
  <w:style w:type="character" w:customStyle="1" w:styleId="Heading8Char">
    <w:name w:val="Heading 8 Char"/>
    <w:aliases w:val="h8 Char,action Char,8 Char,r Char,requirement Char,req2 Char,Reference List Char,heading 8 Char,ITT t8 Char,PA Appendix Minor Char,Annex Char,Appendix Char,Condition Char,Vedlegg Char,action1 Char,action2 Char,action11 Char,action3 Char"/>
    <w:basedOn w:val="DefaultParagraphFont"/>
    <w:link w:val="Heading8"/>
    <w:rsid w:val="000E57C0"/>
    <w:rPr>
      <w:rFonts w:asciiTheme="majorHAnsi" w:eastAsiaTheme="majorEastAsia" w:hAnsiTheme="majorHAnsi" w:cstheme="majorBidi"/>
      <w:color w:val="404040" w:themeColor="text1" w:themeTint="BF"/>
      <w:sz w:val="20"/>
      <w:szCs w:val="20"/>
      <w:lang w:val="vi-VN" w:eastAsia="ja-JP"/>
    </w:rPr>
  </w:style>
  <w:style w:type="character" w:customStyle="1" w:styleId="Heading9Char">
    <w:name w:val="Heading 9 Char"/>
    <w:aliases w:val="h9 Char,progress Char,App Heading Char,Titre 10 Char,9 Char,rb Char,req bullet Char,req1 Char,heading 9 Char,ITT t9 Char,Cond'l Reqt. Char,Uvedl Char,progress1 Char,progress2 Char,progress11 Char,progress3 Char,progress4 Char,T9 Char"/>
    <w:basedOn w:val="DefaultParagraphFont"/>
    <w:link w:val="Heading9"/>
    <w:rsid w:val="000E57C0"/>
    <w:rPr>
      <w:rFonts w:asciiTheme="majorHAnsi" w:eastAsiaTheme="majorEastAsia" w:hAnsiTheme="majorHAnsi" w:cstheme="majorBidi"/>
      <w:i/>
      <w:iCs/>
      <w:color w:val="404040" w:themeColor="text1" w:themeTint="BF"/>
      <w:sz w:val="20"/>
      <w:szCs w:val="20"/>
      <w:lang w:val="vi-VN" w:eastAsia="ja-JP"/>
    </w:rPr>
  </w:style>
  <w:style w:type="paragraph" w:styleId="ListParagraph">
    <w:name w:val="List Paragraph"/>
    <w:basedOn w:val="Normal"/>
    <w:link w:val="ListParagraphChar"/>
    <w:uiPriority w:val="34"/>
    <w:qFormat/>
    <w:rsid w:val="000E57C0"/>
    <w:pPr>
      <w:ind w:left="720"/>
      <w:contextualSpacing/>
    </w:pPr>
  </w:style>
  <w:style w:type="character" w:styleId="Hyperlink">
    <w:name w:val="Hyperlink"/>
    <w:basedOn w:val="DefaultParagraphFont"/>
    <w:uiPriority w:val="99"/>
    <w:unhideWhenUsed/>
    <w:rsid w:val="000E57C0"/>
    <w:rPr>
      <w:color w:val="0563C1" w:themeColor="hyperlink"/>
      <w:u w:val="single"/>
    </w:rPr>
  </w:style>
  <w:style w:type="character" w:customStyle="1" w:styleId="ListParagraphChar">
    <w:name w:val="List Paragraph Char"/>
    <w:basedOn w:val="DefaultParagraphFont"/>
    <w:link w:val="ListParagraph"/>
    <w:uiPriority w:val="34"/>
    <w:rsid w:val="000E57C0"/>
    <w:rPr>
      <w:rFonts w:ascii="Times New Roman" w:eastAsiaTheme="minorEastAsia" w:hAnsi="Times New Roman"/>
      <w:sz w:val="24"/>
      <w:lang w:val="vi-VN" w:eastAsia="ja-JP"/>
    </w:rPr>
  </w:style>
  <w:style w:type="character" w:styleId="IntenseEmphasis">
    <w:name w:val="Intense Emphasis"/>
    <w:uiPriority w:val="21"/>
    <w:qFormat/>
    <w:rsid w:val="000E57C0"/>
    <w:rPr>
      <w:b/>
      <w:bCs/>
      <w:i/>
      <w:iCs/>
      <w:color w:val="57257D"/>
    </w:rPr>
  </w:style>
  <w:style w:type="paragraph" w:styleId="BodyTextIndent">
    <w:name w:val="Body Text Indent"/>
    <w:basedOn w:val="Normal"/>
    <w:link w:val="BodyTextIndentChar"/>
    <w:uiPriority w:val="99"/>
    <w:unhideWhenUsed/>
    <w:rsid w:val="000E57C0"/>
    <w:pPr>
      <w:spacing w:after="120" w:line="240" w:lineRule="auto"/>
      <w:ind w:left="360"/>
      <w:jc w:val="left"/>
    </w:pPr>
    <w:rPr>
      <w:rFonts w:eastAsia="Times New Roman" w:cs="Times New Roman"/>
      <w:szCs w:val="24"/>
      <w:lang w:val="en-US" w:eastAsia="en-US"/>
    </w:rPr>
  </w:style>
  <w:style w:type="character" w:customStyle="1" w:styleId="BodyTextIndentChar">
    <w:name w:val="Body Text Indent Char"/>
    <w:basedOn w:val="DefaultParagraphFont"/>
    <w:link w:val="BodyTextIndent"/>
    <w:uiPriority w:val="99"/>
    <w:rsid w:val="000E57C0"/>
    <w:rPr>
      <w:rFonts w:ascii="Times New Roman" w:eastAsia="Times New Roman" w:hAnsi="Times New Roman" w:cs="Times New Roman"/>
      <w:sz w:val="24"/>
      <w:szCs w:val="24"/>
    </w:rPr>
  </w:style>
  <w:style w:type="paragraph" w:customStyle="1" w:styleId="Heading11">
    <w:name w:val="Heading 11"/>
    <w:basedOn w:val="Normal"/>
    <w:rsid w:val="00C01479"/>
    <w:pPr>
      <w:numPr>
        <w:numId w:val="17"/>
      </w:numPr>
      <w:spacing w:after="200" w:line="276" w:lineRule="auto"/>
      <w:jc w:val="left"/>
    </w:pPr>
    <w:rPr>
      <w:rFonts w:eastAsia="Arial" w:cs="Times New Roman"/>
      <w:lang w:eastAsia="en-US"/>
    </w:rPr>
  </w:style>
  <w:style w:type="paragraph" w:customStyle="1" w:styleId="Heading21">
    <w:name w:val="Heading 21"/>
    <w:basedOn w:val="Normal"/>
    <w:rsid w:val="00C01479"/>
    <w:pPr>
      <w:numPr>
        <w:ilvl w:val="1"/>
        <w:numId w:val="17"/>
      </w:numPr>
      <w:spacing w:after="200" w:line="276" w:lineRule="auto"/>
      <w:jc w:val="left"/>
    </w:pPr>
    <w:rPr>
      <w:rFonts w:eastAsia="Arial" w:cs="Times New Roman"/>
      <w:lang w:eastAsia="en-US"/>
    </w:rPr>
  </w:style>
  <w:style w:type="paragraph" w:customStyle="1" w:styleId="Heading31">
    <w:name w:val="Heading 31"/>
    <w:basedOn w:val="Normal"/>
    <w:rsid w:val="00C01479"/>
    <w:pPr>
      <w:numPr>
        <w:ilvl w:val="2"/>
        <w:numId w:val="17"/>
      </w:numPr>
      <w:spacing w:after="200" w:line="276" w:lineRule="auto"/>
      <w:jc w:val="left"/>
    </w:pPr>
    <w:rPr>
      <w:rFonts w:eastAsia="Arial" w:cs="Times New Roman"/>
      <w:lang w:eastAsia="en-US"/>
    </w:rPr>
  </w:style>
  <w:style w:type="paragraph" w:customStyle="1" w:styleId="Heading41">
    <w:name w:val="Heading 41"/>
    <w:basedOn w:val="Normal"/>
    <w:rsid w:val="00C01479"/>
    <w:pPr>
      <w:numPr>
        <w:ilvl w:val="3"/>
        <w:numId w:val="17"/>
      </w:numPr>
      <w:spacing w:after="200" w:line="276" w:lineRule="auto"/>
      <w:jc w:val="left"/>
    </w:pPr>
    <w:rPr>
      <w:rFonts w:eastAsia="Arial" w:cs="Times New Roman"/>
      <w:lang w:eastAsia="en-US"/>
    </w:rPr>
  </w:style>
  <w:style w:type="paragraph" w:customStyle="1" w:styleId="Heading51">
    <w:name w:val="Heading 51"/>
    <w:basedOn w:val="Normal"/>
    <w:rsid w:val="00C01479"/>
    <w:pPr>
      <w:numPr>
        <w:ilvl w:val="4"/>
        <w:numId w:val="17"/>
      </w:numPr>
      <w:spacing w:after="200" w:line="276" w:lineRule="auto"/>
      <w:jc w:val="left"/>
    </w:pPr>
    <w:rPr>
      <w:rFonts w:eastAsia="Arial" w:cs="Times New Roman"/>
      <w:lang w:eastAsia="en-US"/>
    </w:rPr>
  </w:style>
  <w:style w:type="paragraph" w:customStyle="1" w:styleId="Heading61">
    <w:name w:val="Heading 61"/>
    <w:basedOn w:val="Normal"/>
    <w:rsid w:val="00C01479"/>
    <w:pPr>
      <w:numPr>
        <w:ilvl w:val="5"/>
        <w:numId w:val="17"/>
      </w:numPr>
      <w:spacing w:after="200" w:line="276" w:lineRule="auto"/>
      <w:jc w:val="left"/>
    </w:pPr>
    <w:rPr>
      <w:rFonts w:eastAsia="Arial" w:cs="Times New Roman"/>
      <w:lang w:eastAsia="en-US"/>
    </w:rPr>
  </w:style>
  <w:style w:type="paragraph" w:customStyle="1" w:styleId="Heading71">
    <w:name w:val="Heading 71"/>
    <w:basedOn w:val="Normal"/>
    <w:rsid w:val="00C01479"/>
    <w:pPr>
      <w:numPr>
        <w:ilvl w:val="6"/>
        <w:numId w:val="17"/>
      </w:numPr>
      <w:spacing w:after="200" w:line="276" w:lineRule="auto"/>
      <w:jc w:val="left"/>
    </w:pPr>
    <w:rPr>
      <w:rFonts w:eastAsia="Arial" w:cs="Times New Roman"/>
      <w:lang w:eastAsia="en-US"/>
    </w:rPr>
  </w:style>
  <w:style w:type="paragraph" w:customStyle="1" w:styleId="Heading81">
    <w:name w:val="Heading 81"/>
    <w:basedOn w:val="Normal"/>
    <w:rsid w:val="00C01479"/>
    <w:pPr>
      <w:numPr>
        <w:ilvl w:val="7"/>
        <w:numId w:val="17"/>
      </w:numPr>
      <w:spacing w:after="200" w:line="276" w:lineRule="auto"/>
      <w:jc w:val="left"/>
    </w:pPr>
    <w:rPr>
      <w:rFonts w:eastAsia="Arial" w:cs="Times New Roman"/>
      <w:lang w:eastAsia="en-US"/>
    </w:rPr>
  </w:style>
  <w:style w:type="paragraph" w:customStyle="1" w:styleId="Heading91">
    <w:name w:val="Heading 91"/>
    <w:basedOn w:val="Normal"/>
    <w:rsid w:val="00C01479"/>
    <w:pPr>
      <w:numPr>
        <w:ilvl w:val="8"/>
        <w:numId w:val="17"/>
      </w:numPr>
      <w:spacing w:after="200" w:line="276" w:lineRule="auto"/>
      <w:jc w:val="left"/>
    </w:pPr>
    <w:rPr>
      <w:rFonts w:eastAsia="Arial" w:cs="Times New Roman"/>
      <w:lang w:eastAsia="en-US"/>
    </w:rPr>
  </w:style>
  <w:style w:type="paragraph" w:styleId="BalloonText">
    <w:name w:val="Balloon Text"/>
    <w:basedOn w:val="Normal"/>
    <w:link w:val="BalloonTextChar"/>
    <w:uiPriority w:val="99"/>
    <w:semiHidden/>
    <w:unhideWhenUsed/>
    <w:rsid w:val="00124278"/>
    <w:pPr>
      <w:spacing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124278"/>
    <w:rPr>
      <w:rFonts w:ascii="Helvetica" w:eastAsiaTheme="minorEastAsia" w:hAnsi="Helvetica"/>
      <w:sz w:val="18"/>
      <w:szCs w:val="18"/>
      <w:lang w:val="vi-VN"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7C0"/>
    <w:pPr>
      <w:spacing w:after="0" w:line="360" w:lineRule="auto"/>
      <w:jc w:val="both"/>
    </w:pPr>
    <w:rPr>
      <w:rFonts w:ascii="Times New Roman" w:eastAsiaTheme="minorEastAsia" w:hAnsi="Times New Roman"/>
      <w:sz w:val="24"/>
      <w:lang w:val="vi-VN" w:eastAsia="ja-JP"/>
    </w:rPr>
  </w:style>
  <w:style w:type="paragraph" w:styleId="Heading1">
    <w:name w:val="heading 1"/>
    <w:basedOn w:val="Normal"/>
    <w:next w:val="Normal"/>
    <w:link w:val="Heading1Char"/>
    <w:uiPriority w:val="9"/>
    <w:qFormat/>
    <w:rsid w:val="000E57C0"/>
    <w:pPr>
      <w:keepNext/>
      <w:keepLines/>
      <w:numPr>
        <w:numId w:val="1"/>
      </w:numPr>
      <w:spacing w:before="48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aliases w:val="PIHeading2,2,H2,h2,Header 2,l2,h21,21,Header 21,l21,h22,22,Header 22,l22,h23,23,Header 23,l23,h24,24,Header 24,l24,h25,25,Header 25,l25,h26,26,Header 26,l26,h27,27,Header 27,l27,h28,28,Header 28,l28,h29,29,Header 29,l29,h210,210,Header 210,I2"/>
    <w:basedOn w:val="Normal"/>
    <w:next w:val="Normal"/>
    <w:link w:val="Heading2Char"/>
    <w:uiPriority w:val="9"/>
    <w:unhideWhenUsed/>
    <w:qFormat/>
    <w:rsid w:val="000E57C0"/>
    <w:pPr>
      <w:keepNext/>
      <w:keepLines/>
      <w:numPr>
        <w:ilvl w:val="1"/>
        <w:numId w:val="1"/>
      </w:numPr>
      <w:spacing w:beforeLines="20" w:before="48" w:afterLines="20" w:after="48"/>
      <w:outlineLvl w:val="1"/>
    </w:pPr>
    <w:rPr>
      <w:rFonts w:ascii="Arial" w:eastAsiaTheme="majorEastAsia" w:hAnsi="Arial" w:cs="Arial"/>
      <w:b/>
      <w:bCs/>
      <w:color w:val="5B9BD5" w:themeColor="accent1"/>
      <w:sz w:val="32"/>
      <w:szCs w:val="26"/>
      <w:lang w:val="en-US"/>
    </w:rPr>
  </w:style>
  <w:style w:type="paragraph" w:styleId="Heading3">
    <w:name w:val="heading 3"/>
    <w:aliases w:val="Section Title,H3,Title2,H31,H32,H33,H34,H35,título 3,h:3,ITT t3,PA Minor Section,3,l3,31,l31,32,l32,33,l33,34,l34,35,l35,36,l36,37,l37,38,l38,39,l39,310,l310,311,l311,321,l321,331,l331,341,l341,351,l351,361,l361,371,l371,312,l312,322,l322,332"/>
    <w:basedOn w:val="Normal"/>
    <w:next w:val="Normal"/>
    <w:link w:val="Heading3Char"/>
    <w:uiPriority w:val="9"/>
    <w:unhideWhenUsed/>
    <w:qFormat/>
    <w:rsid w:val="000E57C0"/>
    <w:pPr>
      <w:keepNext/>
      <w:keepLines/>
      <w:numPr>
        <w:ilvl w:val="2"/>
        <w:numId w:val="1"/>
      </w:numPr>
      <w:spacing w:before="200"/>
      <w:outlineLvl w:val="2"/>
    </w:pPr>
    <w:rPr>
      <w:rFonts w:asciiTheme="majorHAnsi" w:eastAsiaTheme="majorEastAsia" w:hAnsiTheme="majorHAnsi" w:cstheme="majorBidi"/>
      <w:b/>
      <w:bCs/>
      <w:color w:val="5B9BD5" w:themeColor="accent1"/>
      <w:sz w:val="28"/>
    </w:rPr>
  </w:style>
  <w:style w:type="paragraph" w:styleId="Heading4">
    <w:name w:val="heading 4"/>
    <w:aliases w:val="Map Title,H4,ITT t4,PA Micro Section,I4,4,l4,heading,h:4,h4,heading 4 + Indent: Left 0.5 in,a.,heading4,Title4,Header 4,Level 4,Paragraph Title,E4,Head4,Level 2 - a,1.1.1.1,h41,a.1,H41,41,h42,a.2,H42,42,h43,a.3,H43,43,h44,a.4,H44,44,h45,a.5,da"/>
    <w:basedOn w:val="Normal"/>
    <w:next w:val="Normal"/>
    <w:link w:val="Heading4Char"/>
    <w:unhideWhenUsed/>
    <w:qFormat/>
    <w:rsid w:val="000E57C0"/>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aliases w:val="Block Label,ITT t5,PA Pico Section,Subheading,Level 3 - i,Level 5,h5,H5,Para5,Roman list,Appendix A to X,Heading 5   Appendix A to X,5 sub-bullet,sb,Header 5,Roman list1,Roman list2,Roman list11,Roman list3,Roman list12,Roman list21,MinorHeadi"/>
    <w:basedOn w:val="Normal"/>
    <w:next w:val="Normal"/>
    <w:link w:val="Heading5Char"/>
    <w:unhideWhenUsed/>
    <w:qFormat/>
    <w:rsid w:val="000E57C0"/>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aliases w:val="Legal Level 1.,h6,H6,Heading 6  Appendix Y &amp; Z,Bullet list,6,heading 6,ITT t6,PA Appendix,Level 6,Numbered sub-steps,Requirement,Criteria,Bullet list1,Bullet list2,Bullet list11,Bullet list3,Bullet list12,Bullet list21,Bullet list111,Bullet li"/>
    <w:basedOn w:val="Normal"/>
    <w:next w:val="Normal"/>
    <w:link w:val="Heading6Char"/>
    <w:unhideWhenUsed/>
    <w:qFormat/>
    <w:rsid w:val="000E57C0"/>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aliases w:val="h7,letter list,7,req3,heading 7,ITT t7,PA Appendix Major,Objective,H7,lettered list,letter list1,lettered list1,letter list2,lettered list2,letter list11,lettered list11,letter list3,lettered list3,letter list12,lettered list12,letter list21,s"/>
    <w:basedOn w:val="Normal"/>
    <w:next w:val="Normal"/>
    <w:link w:val="Heading7Char"/>
    <w:unhideWhenUsed/>
    <w:qFormat/>
    <w:rsid w:val="000E57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8,action,8,r,requirement,req2,Reference List,heading 8,ITT t8,PA Appendix Minor,Annex,Appendix,Condition,Vedlegg,action1,action2,action11,action3,action4,action5,action6,action7,action12,action21,action111,action31,action8,action13,ft"/>
    <w:basedOn w:val="Normal"/>
    <w:next w:val="Normal"/>
    <w:link w:val="Heading8Char"/>
    <w:unhideWhenUsed/>
    <w:qFormat/>
    <w:rsid w:val="000E57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progress,App Heading,Titre 10,9,rb,req bullet,req1,heading 9,ITT t9,Cond'l Reqt.,Uvedl,progress1,progress2,progress11,progress3,progress4,progress5,progress6,progress7,progress12,progress21,progress111,progress31,progress8,T9,Anne"/>
    <w:basedOn w:val="Normal"/>
    <w:next w:val="Normal"/>
    <w:link w:val="Heading9Char"/>
    <w:unhideWhenUsed/>
    <w:qFormat/>
    <w:rsid w:val="000E57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7C0"/>
    <w:rPr>
      <w:rFonts w:asciiTheme="majorHAnsi" w:eastAsiaTheme="majorEastAsia" w:hAnsiTheme="majorHAnsi" w:cstheme="majorBidi"/>
      <w:b/>
      <w:bCs/>
      <w:color w:val="2E74B5" w:themeColor="accent1" w:themeShade="BF"/>
      <w:sz w:val="36"/>
      <w:szCs w:val="28"/>
      <w:lang w:val="vi-VN" w:eastAsia="ja-JP"/>
    </w:rPr>
  </w:style>
  <w:style w:type="character" w:customStyle="1" w:styleId="Heading2Char">
    <w:name w:val="Heading 2 Char"/>
    <w:aliases w:val="PIHeading2 Char,2 Char,H2 Char,h2 Char,Header 2 Char,l2 Char,h21 Char,21 Char,Header 21 Char,l21 Char,h22 Char,22 Char,Header 22 Char,l22 Char,h23 Char,23 Char,Header 23 Char,l23 Char,h24 Char,24 Char,Header 24 Char,l24 Char,h25 Char"/>
    <w:basedOn w:val="DefaultParagraphFont"/>
    <w:link w:val="Heading2"/>
    <w:uiPriority w:val="9"/>
    <w:rsid w:val="000E57C0"/>
    <w:rPr>
      <w:rFonts w:ascii="Arial" w:eastAsiaTheme="majorEastAsia" w:hAnsi="Arial" w:cs="Arial"/>
      <w:b/>
      <w:bCs/>
      <w:color w:val="5B9BD5" w:themeColor="accent1"/>
      <w:sz w:val="32"/>
      <w:szCs w:val="26"/>
      <w:lang w:eastAsia="ja-JP"/>
    </w:rPr>
  </w:style>
  <w:style w:type="character" w:customStyle="1" w:styleId="Heading3Char">
    <w:name w:val="Heading 3 Char"/>
    <w:aliases w:val="Section Title Char,H3 Char,Title2 Char,H31 Char,H32 Char,H33 Char,H34 Char,H35 Char,título 3 Char,h:3 Char,ITT t3 Char,PA Minor Section Char,3 Char,l3 Char,31 Char,l31 Char,32 Char,l32 Char,33 Char,l33 Char,34 Char,l34 Char,35 Char"/>
    <w:basedOn w:val="DefaultParagraphFont"/>
    <w:link w:val="Heading3"/>
    <w:uiPriority w:val="9"/>
    <w:rsid w:val="000E57C0"/>
    <w:rPr>
      <w:rFonts w:asciiTheme="majorHAnsi" w:eastAsiaTheme="majorEastAsia" w:hAnsiTheme="majorHAnsi" w:cstheme="majorBidi"/>
      <w:b/>
      <w:bCs/>
      <w:color w:val="5B9BD5" w:themeColor="accent1"/>
      <w:sz w:val="28"/>
      <w:lang w:val="vi-VN" w:eastAsia="ja-JP"/>
    </w:rPr>
  </w:style>
  <w:style w:type="character" w:customStyle="1" w:styleId="Heading4Char">
    <w:name w:val="Heading 4 Char"/>
    <w:aliases w:val="Map Title Char,H4 Char,ITT t4 Char,PA Micro Section Char,I4 Char,4 Char,l4 Char,heading Char,h:4 Char,h4 Char,heading 4 + Indent: Left 0.5 in Char,a. Char,heading4 Char,Title4 Char,Header 4 Char,Level 4 Char,Paragraph Title Char,E4 Char"/>
    <w:basedOn w:val="DefaultParagraphFont"/>
    <w:link w:val="Heading4"/>
    <w:rsid w:val="000E57C0"/>
    <w:rPr>
      <w:rFonts w:asciiTheme="majorHAnsi" w:eastAsiaTheme="majorEastAsia" w:hAnsiTheme="majorHAnsi" w:cstheme="majorBidi"/>
      <w:b/>
      <w:bCs/>
      <w:i/>
      <w:iCs/>
      <w:color w:val="5B9BD5" w:themeColor="accent1"/>
      <w:sz w:val="24"/>
      <w:lang w:val="vi-VN" w:eastAsia="ja-JP"/>
    </w:rPr>
  </w:style>
  <w:style w:type="character" w:customStyle="1" w:styleId="Heading5Char">
    <w:name w:val="Heading 5 Char"/>
    <w:aliases w:val="Block Label Char,ITT t5 Char,PA Pico Section Char,Subheading Char,Level 3 - i Char,Level 5 Char,h5 Char,H5 Char,Para5 Char,Roman list Char,Appendix A to X Char,Heading 5   Appendix A to X Char,5 sub-bullet Char,sb Char,Header 5 Char"/>
    <w:basedOn w:val="DefaultParagraphFont"/>
    <w:link w:val="Heading5"/>
    <w:rsid w:val="000E57C0"/>
    <w:rPr>
      <w:rFonts w:asciiTheme="majorHAnsi" w:eastAsiaTheme="majorEastAsia" w:hAnsiTheme="majorHAnsi" w:cstheme="majorBidi"/>
      <w:color w:val="1F4D78" w:themeColor="accent1" w:themeShade="7F"/>
      <w:sz w:val="24"/>
      <w:lang w:val="vi-VN" w:eastAsia="ja-JP"/>
    </w:rPr>
  </w:style>
  <w:style w:type="character" w:customStyle="1" w:styleId="Heading6Char">
    <w:name w:val="Heading 6 Char"/>
    <w:aliases w:val="Legal Level 1. Char,h6 Char,H6 Char,Heading 6  Appendix Y &amp; Z Char,Bullet list Char,6 Char,heading 6 Char,ITT t6 Char,PA Appendix Char,Level 6 Char,Numbered sub-steps Char,Requirement Char,Criteria Char,Bullet list1 Char,Bullet list2 Char"/>
    <w:basedOn w:val="DefaultParagraphFont"/>
    <w:link w:val="Heading6"/>
    <w:rsid w:val="000E57C0"/>
    <w:rPr>
      <w:rFonts w:asciiTheme="majorHAnsi" w:eastAsiaTheme="majorEastAsia" w:hAnsiTheme="majorHAnsi" w:cstheme="majorBidi"/>
      <w:i/>
      <w:iCs/>
      <w:color w:val="1F4D78" w:themeColor="accent1" w:themeShade="7F"/>
      <w:sz w:val="24"/>
      <w:lang w:val="vi-VN" w:eastAsia="ja-JP"/>
    </w:rPr>
  </w:style>
  <w:style w:type="character" w:customStyle="1" w:styleId="Heading7Char">
    <w:name w:val="Heading 7 Char"/>
    <w:aliases w:val="h7 Char,letter list Char,7 Char,req3 Char,heading 7 Char,ITT t7 Char,PA Appendix Major Char,Objective Char,H7 Char,lettered list Char,letter list1 Char,lettered list1 Char,letter list2 Char,lettered list2 Char,letter list11 Char,s Char"/>
    <w:basedOn w:val="DefaultParagraphFont"/>
    <w:link w:val="Heading7"/>
    <w:rsid w:val="000E57C0"/>
    <w:rPr>
      <w:rFonts w:asciiTheme="majorHAnsi" w:eastAsiaTheme="majorEastAsia" w:hAnsiTheme="majorHAnsi" w:cstheme="majorBidi"/>
      <w:i/>
      <w:iCs/>
      <w:color w:val="404040" w:themeColor="text1" w:themeTint="BF"/>
      <w:sz w:val="24"/>
      <w:lang w:val="vi-VN" w:eastAsia="ja-JP"/>
    </w:rPr>
  </w:style>
  <w:style w:type="character" w:customStyle="1" w:styleId="Heading8Char">
    <w:name w:val="Heading 8 Char"/>
    <w:aliases w:val="h8 Char,action Char,8 Char,r Char,requirement Char,req2 Char,Reference List Char,heading 8 Char,ITT t8 Char,PA Appendix Minor Char,Annex Char,Appendix Char,Condition Char,Vedlegg Char,action1 Char,action2 Char,action11 Char,action3 Char"/>
    <w:basedOn w:val="DefaultParagraphFont"/>
    <w:link w:val="Heading8"/>
    <w:rsid w:val="000E57C0"/>
    <w:rPr>
      <w:rFonts w:asciiTheme="majorHAnsi" w:eastAsiaTheme="majorEastAsia" w:hAnsiTheme="majorHAnsi" w:cstheme="majorBidi"/>
      <w:color w:val="404040" w:themeColor="text1" w:themeTint="BF"/>
      <w:sz w:val="20"/>
      <w:szCs w:val="20"/>
      <w:lang w:val="vi-VN" w:eastAsia="ja-JP"/>
    </w:rPr>
  </w:style>
  <w:style w:type="character" w:customStyle="1" w:styleId="Heading9Char">
    <w:name w:val="Heading 9 Char"/>
    <w:aliases w:val="h9 Char,progress Char,App Heading Char,Titre 10 Char,9 Char,rb Char,req bullet Char,req1 Char,heading 9 Char,ITT t9 Char,Cond'l Reqt. Char,Uvedl Char,progress1 Char,progress2 Char,progress11 Char,progress3 Char,progress4 Char,T9 Char"/>
    <w:basedOn w:val="DefaultParagraphFont"/>
    <w:link w:val="Heading9"/>
    <w:rsid w:val="000E57C0"/>
    <w:rPr>
      <w:rFonts w:asciiTheme="majorHAnsi" w:eastAsiaTheme="majorEastAsia" w:hAnsiTheme="majorHAnsi" w:cstheme="majorBidi"/>
      <w:i/>
      <w:iCs/>
      <w:color w:val="404040" w:themeColor="text1" w:themeTint="BF"/>
      <w:sz w:val="20"/>
      <w:szCs w:val="20"/>
      <w:lang w:val="vi-VN" w:eastAsia="ja-JP"/>
    </w:rPr>
  </w:style>
  <w:style w:type="paragraph" w:styleId="ListParagraph">
    <w:name w:val="List Paragraph"/>
    <w:basedOn w:val="Normal"/>
    <w:link w:val="ListParagraphChar"/>
    <w:uiPriority w:val="34"/>
    <w:qFormat/>
    <w:rsid w:val="000E57C0"/>
    <w:pPr>
      <w:ind w:left="720"/>
      <w:contextualSpacing/>
    </w:pPr>
  </w:style>
  <w:style w:type="character" w:styleId="Hyperlink">
    <w:name w:val="Hyperlink"/>
    <w:basedOn w:val="DefaultParagraphFont"/>
    <w:uiPriority w:val="99"/>
    <w:unhideWhenUsed/>
    <w:rsid w:val="000E57C0"/>
    <w:rPr>
      <w:color w:val="0563C1" w:themeColor="hyperlink"/>
      <w:u w:val="single"/>
    </w:rPr>
  </w:style>
  <w:style w:type="character" w:customStyle="1" w:styleId="ListParagraphChar">
    <w:name w:val="List Paragraph Char"/>
    <w:basedOn w:val="DefaultParagraphFont"/>
    <w:link w:val="ListParagraph"/>
    <w:uiPriority w:val="34"/>
    <w:rsid w:val="000E57C0"/>
    <w:rPr>
      <w:rFonts w:ascii="Times New Roman" w:eastAsiaTheme="minorEastAsia" w:hAnsi="Times New Roman"/>
      <w:sz w:val="24"/>
      <w:lang w:val="vi-VN" w:eastAsia="ja-JP"/>
    </w:rPr>
  </w:style>
  <w:style w:type="character" w:styleId="IntenseEmphasis">
    <w:name w:val="Intense Emphasis"/>
    <w:uiPriority w:val="21"/>
    <w:qFormat/>
    <w:rsid w:val="000E57C0"/>
    <w:rPr>
      <w:b/>
      <w:bCs/>
      <w:i/>
      <w:iCs/>
      <w:color w:val="57257D"/>
    </w:rPr>
  </w:style>
  <w:style w:type="paragraph" w:styleId="BodyTextIndent">
    <w:name w:val="Body Text Indent"/>
    <w:basedOn w:val="Normal"/>
    <w:link w:val="BodyTextIndentChar"/>
    <w:uiPriority w:val="99"/>
    <w:unhideWhenUsed/>
    <w:rsid w:val="000E57C0"/>
    <w:pPr>
      <w:spacing w:after="120" w:line="240" w:lineRule="auto"/>
      <w:ind w:left="360"/>
      <w:jc w:val="left"/>
    </w:pPr>
    <w:rPr>
      <w:rFonts w:eastAsia="Times New Roman" w:cs="Times New Roman"/>
      <w:szCs w:val="24"/>
      <w:lang w:val="en-US" w:eastAsia="en-US"/>
    </w:rPr>
  </w:style>
  <w:style w:type="character" w:customStyle="1" w:styleId="BodyTextIndentChar">
    <w:name w:val="Body Text Indent Char"/>
    <w:basedOn w:val="DefaultParagraphFont"/>
    <w:link w:val="BodyTextIndent"/>
    <w:uiPriority w:val="99"/>
    <w:rsid w:val="000E57C0"/>
    <w:rPr>
      <w:rFonts w:ascii="Times New Roman" w:eastAsia="Times New Roman" w:hAnsi="Times New Roman" w:cs="Times New Roman"/>
      <w:sz w:val="24"/>
      <w:szCs w:val="24"/>
    </w:rPr>
  </w:style>
  <w:style w:type="paragraph" w:customStyle="1" w:styleId="Heading11">
    <w:name w:val="Heading 11"/>
    <w:basedOn w:val="Normal"/>
    <w:rsid w:val="00C01479"/>
    <w:pPr>
      <w:numPr>
        <w:numId w:val="17"/>
      </w:numPr>
      <w:spacing w:after="200" w:line="276" w:lineRule="auto"/>
      <w:jc w:val="left"/>
    </w:pPr>
    <w:rPr>
      <w:rFonts w:eastAsia="Arial" w:cs="Times New Roman"/>
      <w:lang w:eastAsia="en-US"/>
    </w:rPr>
  </w:style>
  <w:style w:type="paragraph" w:customStyle="1" w:styleId="Heading21">
    <w:name w:val="Heading 21"/>
    <w:basedOn w:val="Normal"/>
    <w:rsid w:val="00C01479"/>
    <w:pPr>
      <w:numPr>
        <w:ilvl w:val="1"/>
        <w:numId w:val="17"/>
      </w:numPr>
      <w:spacing w:after="200" w:line="276" w:lineRule="auto"/>
      <w:jc w:val="left"/>
    </w:pPr>
    <w:rPr>
      <w:rFonts w:eastAsia="Arial" w:cs="Times New Roman"/>
      <w:lang w:eastAsia="en-US"/>
    </w:rPr>
  </w:style>
  <w:style w:type="paragraph" w:customStyle="1" w:styleId="Heading31">
    <w:name w:val="Heading 31"/>
    <w:basedOn w:val="Normal"/>
    <w:rsid w:val="00C01479"/>
    <w:pPr>
      <w:numPr>
        <w:ilvl w:val="2"/>
        <w:numId w:val="17"/>
      </w:numPr>
      <w:spacing w:after="200" w:line="276" w:lineRule="auto"/>
      <w:jc w:val="left"/>
    </w:pPr>
    <w:rPr>
      <w:rFonts w:eastAsia="Arial" w:cs="Times New Roman"/>
      <w:lang w:eastAsia="en-US"/>
    </w:rPr>
  </w:style>
  <w:style w:type="paragraph" w:customStyle="1" w:styleId="Heading41">
    <w:name w:val="Heading 41"/>
    <w:basedOn w:val="Normal"/>
    <w:rsid w:val="00C01479"/>
    <w:pPr>
      <w:numPr>
        <w:ilvl w:val="3"/>
        <w:numId w:val="17"/>
      </w:numPr>
      <w:spacing w:after="200" w:line="276" w:lineRule="auto"/>
      <w:jc w:val="left"/>
    </w:pPr>
    <w:rPr>
      <w:rFonts w:eastAsia="Arial" w:cs="Times New Roman"/>
      <w:lang w:eastAsia="en-US"/>
    </w:rPr>
  </w:style>
  <w:style w:type="paragraph" w:customStyle="1" w:styleId="Heading51">
    <w:name w:val="Heading 51"/>
    <w:basedOn w:val="Normal"/>
    <w:rsid w:val="00C01479"/>
    <w:pPr>
      <w:numPr>
        <w:ilvl w:val="4"/>
        <w:numId w:val="17"/>
      </w:numPr>
      <w:spacing w:after="200" w:line="276" w:lineRule="auto"/>
      <w:jc w:val="left"/>
    </w:pPr>
    <w:rPr>
      <w:rFonts w:eastAsia="Arial" w:cs="Times New Roman"/>
      <w:lang w:eastAsia="en-US"/>
    </w:rPr>
  </w:style>
  <w:style w:type="paragraph" w:customStyle="1" w:styleId="Heading61">
    <w:name w:val="Heading 61"/>
    <w:basedOn w:val="Normal"/>
    <w:rsid w:val="00C01479"/>
    <w:pPr>
      <w:numPr>
        <w:ilvl w:val="5"/>
        <w:numId w:val="17"/>
      </w:numPr>
      <w:spacing w:after="200" w:line="276" w:lineRule="auto"/>
      <w:jc w:val="left"/>
    </w:pPr>
    <w:rPr>
      <w:rFonts w:eastAsia="Arial" w:cs="Times New Roman"/>
      <w:lang w:eastAsia="en-US"/>
    </w:rPr>
  </w:style>
  <w:style w:type="paragraph" w:customStyle="1" w:styleId="Heading71">
    <w:name w:val="Heading 71"/>
    <w:basedOn w:val="Normal"/>
    <w:rsid w:val="00C01479"/>
    <w:pPr>
      <w:numPr>
        <w:ilvl w:val="6"/>
        <w:numId w:val="17"/>
      </w:numPr>
      <w:spacing w:after="200" w:line="276" w:lineRule="auto"/>
      <w:jc w:val="left"/>
    </w:pPr>
    <w:rPr>
      <w:rFonts w:eastAsia="Arial" w:cs="Times New Roman"/>
      <w:lang w:eastAsia="en-US"/>
    </w:rPr>
  </w:style>
  <w:style w:type="paragraph" w:customStyle="1" w:styleId="Heading81">
    <w:name w:val="Heading 81"/>
    <w:basedOn w:val="Normal"/>
    <w:rsid w:val="00C01479"/>
    <w:pPr>
      <w:numPr>
        <w:ilvl w:val="7"/>
        <w:numId w:val="17"/>
      </w:numPr>
      <w:spacing w:after="200" w:line="276" w:lineRule="auto"/>
      <w:jc w:val="left"/>
    </w:pPr>
    <w:rPr>
      <w:rFonts w:eastAsia="Arial" w:cs="Times New Roman"/>
      <w:lang w:eastAsia="en-US"/>
    </w:rPr>
  </w:style>
  <w:style w:type="paragraph" w:customStyle="1" w:styleId="Heading91">
    <w:name w:val="Heading 91"/>
    <w:basedOn w:val="Normal"/>
    <w:rsid w:val="00C01479"/>
    <w:pPr>
      <w:numPr>
        <w:ilvl w:val="8"/>
        <w:numId w:val="17"/>
      </w:numPr>
      <w:spacing w:after="200" w:line="276" w:lineRule="auto"/>
      <w:jc w:val="left"/>
    </w:pPr>
    <w:rPr>
      <w:rFonts w:eastAsia="Arial" w:cs="Times New Roman"/>
      <w:lang w:eastAsia="en-US"/>
    </w:rPr>
  </w:style>
  <w:style w:type="paragraph" w:styleId="BalloonText">
    <w:name w:val="Balloon Text"/>
    <w:basedOn w:val="Normal"/>
    <w:link w:val="BalloonTextChar"/>
    <w:uiPriority w:val="99"/>
    <w:semiHidden/>
    <w:unhideWhenUsed/>
    <w:rsid w:val="00124278"/>
    <w:pPr>
      <w:spacing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124278"/>
    <w:rPr>
      <w:rFonts w:ascii="Helvetica" w:eastAsiaTheme="minorEastAsia" w:hAnsi="Helvetica"/>
      <w:sz w:val="18"/>
      <w:szCs w:val="18"/>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video.v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yvideo.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video.vn" TargetMode="External"/><Relationship Id="rId11" Type="http://schemas.openxmlformats.org/officeDocument/2006/relationships/hyperlink" Target="http://myvideo.vn" TargetMode="External"/><Relationship Id="rId5" Type="http://schemas.openxmlformats.org/officeDocument/2006/relationships/webSettings" Target="webSettings.xml"/><Relationship Id="rId10" Type="http://schemas.openxmlformats.org/officeDocument/2006/relationships/hyperlink" Target="http://myvideo.vn" TargetMode="External"/><Relationship Id="rId4" Type="http://schemas.openxmlformats.org/officeDocument/2006/relationships/settings" Target="settings.xml"/><Relationship Id="rId9" Type="http://schemas.openxmlformats.org/officeDocument/2006/relationships/hyperlink" Target="http://myvideo.v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DungTP</cp:lastModifiedBy>
  <cp:revision>4</cp:revision>
  <dcterms:created xsi:type="dcterms:W3CDTF">2015-10-23T04:44:00Z</dcterms:created>
  <dcterms:modified xsi:type="dcterms:W3CDTF">2016-04-07T04:32:00Z</dcterms:modified>
</cp:coreProperties>
</file>